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9267BAF" w14:textId="77777777" w:rsidR="00AA382A" w:rsidRDefault="004263A0">
      <w:pPr>
        <w:pStyle w:val="BodyText"/>
        <w:ind w:right="-349"/>
        <w:rPr>
          <w:rFonts w:ascii="Book Antiqua" w:hAnsi="Book Antiqua"/>
          <w:b w:val="0"/>
        </w:rPr>
      </w:pPr>
      <w:r>
        <w:rPr>
          <w:noProof/>
          <w:lang w:val="en-IN" w:eastAsia="en-IN"/>
        </w:rPr>
        <mc:AlternateContent>
          <mc:Choice Requires="wps">
            <w:drawing>
              <wp:anchor distT="0" distB="0" distL="114300" distR="114300" simplePos="0" relativeHeight="251658240" behindDoc="1" locked="0" layoutInCell="1" allowOverlap="1" wp14:anchorId="227F5598" wp14:editId="0A035F72">
                <wp:simplePos x="0" y="0"/>
                <wp:positionH relativeFrom="column">
                  <wp:posOffset>3621405</wp:posOffset>
                </wp:positionH>
                <wp:positionV relativeFrom="paragraph">
                  <wp:posOffset>114935</wp:posOffset>
                </wp:positionV>
                <wp:extent cx="1828800" cy="548640"/>
                <wp:effectExtent l="13335" t="5080" r="5715" b="82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4864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E71395" id="Rectangle 2" o:spid="_x0000_s1026" style="position:absolute;margin-left:285.15pt;margin-top:9.05pt;width:2in;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" strokeweight=".26mm"/>
            </w:pict>
          </mc:Fallback>
        </mc:AlternateContent>
      </w:r>
    </w:p>
    <w:p w14:paraId="4463AABC" w14:textId="77777777" w:rsidR="00AA382A" w:rsidRPr="00CC2F2B" w:rsidRDefault="00CC2F2B" w:rsidP="008301CE">
      <w:pPr>
        <w:autoSpaceDE w:val="0"/>
        <w:autoSpaceDN w:val="0"/>
        <w:spacing w:line="240" w:lineRule="atLeast"/>
        <w:rPr>
          <w:rFonts w:ascii="Arial" w:hAnsi="Arial" w:cs="Arial"/>
          <w:sz w:val="18"/>
          <w:szCs w:val="18"/>
        </w:rPr>
      </w:pPr>
      <w:r>
        <w:rPr>
          <w:rFonts w:ascii="Arial" w:hAnsi="Arial" w:cs="Arial"/>
          <w:b/>
          <w:sz w:val="18"/>
          <w:szCs w:val="18"/>
        </w:rPr>
        <w:t>Sales</w:t>
      </w:r>
      <w:r w:rsidR="00AA382A" w:rsidRPr="00CC2F2B">
        <w:rPr>
          <w:rFonts w:ascii="Arial" w:hAnsi="Arial" w:cs="Arial"/>
          <w:b/>
          <w:sz w:val="18"/>
          <w:szCs w:val="18"/>
        </w:rPr>
        <w:t xml:space="preserve"> </w:t>
      </w:r>
      <w:proofErr w:type="gramStart"/>
      <w:r w:rsidR="00AA382A" w:rsidRPr="00CC2F2B">
        <w:rPr>
          <w:rFonts w:ascii="Arial" w:hAnsi="Arial" w:cs="Arial"/>
          <w:b/>
          <w:sz w:val="18"/>
          <w:szCs w:val="18"/>
        </w:rPr>
        <w:t>Person :</w:t>
      </w:r>
      <w:proofErr w:type="gramEnd"/>
      <w:r w:rsidR="00A227EC" w:rsidRPr="00CC2F2B">
        <w:rPr>
          <w:rFonts w:ascii="Arial" w:hAnsi="Arial" w:cs="Arial"/>
          <w:b/>
          <w:sz w:val="18"/>
          <w:szCs w:val="18"/>
        </w:rPr>
        <w:t xml:space="preserve"> </w:t>
      </w:r>
      <w:r w:rsidR="004263A0">
        <w:rPr>
          <w:rFonts w:ascii="Arial" w:hAnsi="Arial" w:cs="Arial"/>
          <w:b/>
          <w:sz w:val="18"/>
          <w:szCs w:val="18"/>
        </w:rPr>
        <w:t>Mr. Anoop Pai Dhungat</w:t>
      </w:r>
      <w:r w:rsidR="00A227EC" w:rsidRPr="00CC2F2B">
        <w:rPr>
          <w:rFonts w:ascii="Arial" w:hAnsi="Arial" w:cs="Arial"/>
          <w:b/>
          <w:sz w:val="18"/>
          <w:szCs w:val="18"/>
        </w:rPr>
        <w:t xml:space="preserve">   </w:t>
      </w:r>
      <w:r w:rsidR="00D84FEB" w:rsidRPr="00CC2F2B">
        <w:rPr>
          <w:rFonts w:ascii="Arial" w:hAnsi="Arial" w:cs="Arial"/>
          <w:b/>
          <w:sz w:val="18"/>
          <w:szCs w:val="18"/>
        </w:rPr>
        <w:t xml:space="preserve">                                                    </w:t>
      </w:r>
      <w:r w:rsidR="00AA382A" w:rsidRPr="00CC2F2B">
        <w:rPr>
          <w:rFonts w:ascii="Arial" w:hAnsi="Arial" w:cs="Arial"/>
          <w:sz w:val="18"/>
          <w:szCs w:val="18"/>
        </w:rPr>
        <w:t xml:space="preserve">GOAPL OPF No. </w:t>
      </w:r>
      <w:r w:rsidR="00613B3B">
        <w:rPr>
          <w:rFonts w:ascii="Arial" w:hAnsi="Arial" w:cs="Arial"/>
          <w:sz w:val="18"/>
          <w:szCs w:val="18"/>
        </w:rPr>
        <w:t>AD</w:t>
      </w:r>
      <w:r w:rsidR="008301CE">
        <w:rPr>
          <w:rFonts w:ascii="Arial" w:hAnsi="Arial" w:cs="Arial"/>
          <w:sz w:val="18"/>
          <w:szCs w:val="18"/>
        </w:rPr>
        <w:t>/</w:t>
      </w:r>
      <w:r w:rsidR="00613B3B">
        <w:rPr>
          <w:rFonts w:ascii="Arial" w:hAnsi="Arial" w:cs="Arial"/>
          <w:sz w:val="18"/>
          <w:szCs w:val="18"/>
        </w:rPr>
        <w:t>0</w:t>
      </w:r>
      <w:r w:rsidR="00602046">
        <w:rPr>
          <w:rFonts w:ascii="Arial" w:hAnsi="Arial" w:cs="Arial"/>
          <w:sz w:val="18"/>
          <w:szCs w:val="18"/>
        </w:rPr>
        <w:t>00</w:t>
      </w:r>
      <w:r w:rsidR="00BC19A8">
        <w:rPr>
          <w:rFonts w:ascii="Arial" w:hAnsi="Arial" w:cs="Arial"/>
          <w:sz w:val="18"/>
          <w:szCs w:val="18"/>
        </w:rPr>
        <w:t>3</w:t>
      </w:r>
    </w:p>
    <w:p w14:paraId="3E99D70C" w14:textId="77777777" w:rsidR="00AA382A" w:rsidRPr="00CC2F2B" w:rsidRDefault="00AA382A">
      <w:pPr>
        <w:pStyle w:val="Heading1"/>
        <w:tabs>
          <w:tab w:val="left" w:pos="0"/>
        </w:tabs>
        <w:ind w:right="-619"/>
        <w:rPr>
          <w:rFonts w:ascii="Arial" w:hAnsi="Arial" w:cs="Arial"/>
          <w:b w:val="0"/>
          <w:sz w:val="18"/>
          <w:szCs w:val="18"/>
        </w:rPr>
      </w:pPr>
      <w:r w:rsidRPr="00CC2F2B">
        <w:rPr>
          <w:rFonts w:ascii="Arial" w:hAnsi="Arial" w:cs="Arial"/>
          <w:b w:val="0"/>
          <w:sz w:val="18"/>
          <w:szCs w:val="18"/>
        </w:rPr>
        <w:tab/>
      </w:r>
      <w:r w:rsidRPr="00CC2F2B">
        <w:rPr>
          <w:rFonts w:ascii="Arial" w:hAnsi="Arial" w:cs="Arial"/>
          <w:b w:val="0"/>
          <w:sz w:val="18"/>
          <w:szCs w:val="18"/>
        </w:rPr>
        <w:tab/>
      </w:r>
      <w:r w:rsidRPr="00CC2F2B">
        <w:rPr>
          <w:rFonts w:ascii="Arial" w:hAnsi="Arial" w:cs="Arial"/>
          <w:b w:val="0"/>
          <w:sz w:val="18"/>
          <w:szCs w:val="18"/>
        </w:rPr>
        <w:tab/>
      </w:r>
      <w:r w:rsidRPr="00CC2F2B">
        <w:rPr>
          <w:rFonts w:ascii="Arial" w:hAnsi="Arial" w:cs="Arial"/>
          <w:b w:val="0"/>
          <w:sz w:val="18"/>
          <w:szCs w:val="18"/>
        </w:rPr>
        <w:tab/>
      </w:r>
      <w:r w:rsidRPr="00CC2F2B">
        <w:rPr>
          <w:rFonts w:ascii="Arial" w:hAnsi="Arial" w:cs="Arial"/>
          <w:b w:val="0"/>
          <w:sz w:val="18"/>
          <w:szCs w:val="18"/>
        </w:rPr>
        <w:tab/>
      </w:r>
      <w:r w:rsidRPr="00CC2F2B">
        <w:rPr>
          <w:rFonts w:ascii="Arial" w:hAnsi="Arial" w:cs="Arial"/>
          <w:b w:val="0"/>
          <w:sz w:val="18"/>
          <w:szCs w:val="18"/>
        </w:rPr>
        <w:tab/>
      </w:r>
      <w:r w:rsidRPr="00CC2F2B">
        <w:rPr>
          <w:rFonts w:ascii="Arial" w:hAnsi="Arial" w:cs="Arial"/>
          <w:b w:val="0"/>
          <w:sz w:val="18"/>
          <w:szCs w:val="18"/>
        </w:rPr>
        <w:tab/>
      </w:r>
      <w:r w:rsidRPr="00CC2F2B">
        <w:rPr>
          <w:rFonts w:ascii="Arial" w:hAnsi="Arial" w:cs="Arial"/>
          <w:b w:val="0"/>
          <w:sz w:val="18"/>
          <w:szCs w:val="18"/>
        </w:rPr>
        <w:tab/>
      </w:r>
      <w:r w:rsidRPr="00CC2F2B">
        <w:rPr>
          <w:rFonts w:ascii="Arial" w:hAnsi="Arial" w:cs="Arial"/>
          <w:b w:val="0"/>
          <w:sz w:val="18"/>
          <w:szCs w:val="18"/>
        </w:rPr>
        <w:tab/>
      </w:r>
    </w:p>
    <w:p w14:paraId="2EDBBEA7" w14:textId="77777777" w:rsidR="00CE7C7D" w:rsidRPr="00CC2F2B" w:rsidRDefault="00AA382A" w:rsidP="008301CE">
      <w:pPr>
        <w:pStyle w:val="Heading1"/>
        <w:tabs>
          <w:tab w:val="left" w:pos="0"/>
        </w:tabs>
        <w:ind w:right="-619"/>
        <w:rPr>
          <w:rFonts w:ascii="Arial" w:hAnsi="Arial" w:cs="Arial"/>
          <w:b w:val="0"/>
          <w:sz w:val="18"/>
          <w:szCs w:val="18"/>
        </w:rPr>
      </w:pPr>
      <w:proofErr w:type="gramStart"/>
      <w:r w:rsidRPr="00CC2F2B">
        <w:rPr>
          <w:rFonts w:ascii="Arial" w:hAnsi="Arial" w:cs="Arial"/>
          <w:b w:val="0"/>
          <w:sz w:val="18"/>
          <w:szCs w:val="18"/>
        </w:rPr>
        <w:t>Customer :</w:t>
      </w:r>
      <w:proofErr w:type="gramEnd"/>
      <w:r w:rsidR="00A807E5" w:rsidRPr="00CC2F2B">
        <w:rPr>
          <w:rFonts w:ascii="Arial" w:hAnsi="Arial" w:cs="Arial"/>
          <w:b w:val="0"/>
          <w:sz w:val="18"/>
          <w:szCs w:val="18"/>
        </w:rPr>
        <w:t xml:space="preserve"> </w:t>
      </w:r>
      <w:r w:rsidR="00F26E04">
        <w:rPr>
          <w:rFonts w:ascii="Arial" w:hAnsi="Arial" w:cs="Arial"/>
          <w:b w:val="0"/>
          <w:sz w:val="18"/>
          <w:szCs w:val="18"/>
        </w:rPr>
        <w:t>E</w:t>
      </w:r>
      <w:r w:rsidR="004263A0">
        <w:rPr>
          <w:rFonts w:ascii="Arial" w:hAnsi="Arial" w:cs="Arial"/>
          <w:b w:val="0"/>
          <w:sz w:val="18"/>
          <w:szCs w:val="18"/>
        </w:rPr>
        <w:t>rnst &amp; Young LLP</w:t>
      </w:r>
      <w:r w:rsidR="00A807E5" w:rsidRPr="00CC2F2B">
        <w:rPr>
          <w:rFonts w:ascii="Arial" w:hAnsi="Arial" w:cs="Arial"/>
          <w:b w:val="0"/>
          <w:sz w:val="18"/>
          <w:szCs w:val="18"/>
        </w:rPr>
        <w:tab/>
      </w:r>
      <w:r w:rsidR="00A807E5" w:rsidRPr="00CC2F2B">
        <w:rPr>
          <w:rFonts w:ascii="Arial" w:hAnsi="Arial" w:cs="Arial"/>
          <w:b w:val="0"/>
          <w:sz w:val="18"/>
          <w:szCs w:val="18"/>
        </w:rPr>
        <w:tab/>
      </w:r>
      <w:r w:rsidR="00A807E5" w:rsidRPr="00CC2F2B">
        <w:rPr>
          <w:rFonts w:ascii="Arial" w:hAnsi="Arial" w:cs="Arial"/>
          <w:b w:val="0"/>
          <w:sz w:val="18"/>
          <w:szCs w:val="18"/>
        </w:rPr>
        <w:tab/>
      </w:r>
      <w:r w:rsidR="00A807E5" w:rsidRPr="00CC2F2B">
        <w:rPr>
          <w:rFonts w:ascii="Arial" w:hAnsi="Arial" w:cs="Arial"/>
          <w:b w:val="0"/>
          <w:sz w:val="18"/>
          <w:szCs w:val="18"/>
        </w:rPr>
        <w:tab/>
      </w:r>
      <w:r w:rsidR="00A807E5" w:rsidRPr="00CC2F2B">
        <w:rPr>
          <w:rFonts w:ascii="Arial" w:hAnsi="Arial" w:cs="Arial"/>
          <w:b w:val="0"/>
          <w:sz w:val="18"/>
          <w:szCs w:val="18"/>
        </w:rPr>
        <w:tab/>
      </w:r>
      <w:r w:rsidR="0014249F" w:rsidRPr="00CC2F2B">
        <w:rPr>
          <w:rFonts w:ascii="Arial" w:hAnsi="Arial" w:cs="Arial"/>
          <w:b w:val="0"/>
          <w:bCs/>
          <w:sz w:val="18"/>
          <w:szCs w:val="18"/>
          <w:lang w:eastAsia="en-US"/>
        </w:rPr>
        <w:t xml:space="preserve"> </w:t>
      </w:r>
      <w:r w:rsidRPr="00CC2F2B">
        <w:rPr>
          <w:rFonts w:ascii="Arial" w:hAnsi="Arial" w:cs="Arial"/>
          <w:b w:val="0"/>
          <w:sz w:val="18"/>
          <w:szCs w:val="18"/>
        </w:rPr>
        <w:t xml:space="preserve"> </w:t>
      </w:r>
      <w:r w:rsidR="00D84FEB" w:rsidRPr="00CC2F2B">
        <w:rPr>
          <w:rFonts w:ascii="Arial" w:hAnsi="Arial" w:cs="Arial"/>
          <w:b w:val="0"/>
          <w:sz w:val="18"/>
          <w:szCs w:val="18"/>
        </w:rPr>
        <w:t xml:space="preserve">      </w:t>
      </w:r>
      <w:r w:rsidRPr="00CC2F2B">
        <w:rPr>
          <w:rFonts w:ascii="Arial" w:hAnsi="Arial" w:cs="Arial"/>
          <w:b w:val="0"/>
          <w:sz w:val="18"/>
          <w:szCs w:val="18"/>
        </w:rPr>
        <w:t xml:space="preserve">  </w:t>
      </w:r>
      <w:r w:rsidR="00DC06CA" w:rsidRPr="00CC2F2B">
        <w:rPr>
          <w:rFonts w:ascii="Arial" w:hAnsi="Arial" w:cs="Arial"/>
          <w:b w:val="0"/>
          <w:sz w:val="18"/>
          <w:szCs w:val="18"/>
        </w:rPr>
        <w:tab/>
      </w:r>
      <w:r w:rsidRPr="00CC2F2B">
        <w:rPr>
          <w:rFonts w:ascii="Arial" w:hAnsi="Arial" w:cs="Arial"/>
          <w:b w:val="0"/>
          <w:sz w:val="18"/>
          <w:szCs w:val="18"/>
        </w:rPr>
        <w:t xml:space="preserve">Date </w:t>
      </w:r>
      <w:r w:rsidR="00DC06CA" w:rsidRPr="00CC2F2B">
        <w:rPr>
          <w:rFonts w:ascii="Arial" w:hAnsi="Arial" w:cs="Arial"/>
          <w:b w:val="0"/>
          <w:sz w:val="18"/>
          <w:szCs w:val="18"/>
        </w:rPr>
        <w:t>:</w:t>
      </w:r>
      <w:r w:rsidR="008301CE">
        <w:rPr>
          <w:rFonts w:ascii="Arial" w:hAnsi="Arial" w:cs="Arial"/>
          <w:b w:val="0"/>
          <w:sz w:val="18"/>
          <w:szCs w:val="18"/>
        </w:rPr>
        <w:t xml:space="preserve"> </w:t>
      </w:r>
      <w:r w:rsidR="00C16633">
        <w:rPr>
          <w:rFonts w:ascii="Arial" w:hAnsi="Arial" w:cs="Arial"/>
          <w:b w:val="0"/>
          <w:sz w:val="18"/>
          <w:szCs w:val="18"/>
        </w:rPr>
        <w:t>02</w:t>
      </w:r>
      <w:r w:rsidR="008301CE">
        <w:rPr>
          <w:rFonts w:ascii="Arial" w:hAnsi="Arial" w:cs="Arial"/>
          <w:b w:val="0"/>
          <w:sz w:val="18"/>
          <w:szCs w:val="18"/>
        </w:rPr>
        <w:t>/0</w:t>
      </w:r>
      <w:r w:rsidR="00C16633">
        <w:rPr>
          <w:rFonts w:ascii="Arial" w:hAnsi="Arial" w:cs="Arial"/>
          <w:b w:val="0"/>
          <w:sz w:val="18"/>
          <w:szCs w:val="18"/>
        </w:rPr>
        <w:t>2</w:t>
      </w:r>
      <w:r w:rsidR="008301CE">
        <w:rPr>
          <w:rFonts w:ascii="Arial" w:hAnsi="Arial" w:cs="Arial"/>
          <w:b w:val="0"/>
          <w:sz w:val="18"/>
          <w:szCs w:val="18"/>
        </w:rPr>
        <w:t>/201</w:t>
      </w:r>
      <w:r w:rsidR="00C16633">
        <w:rPr>
          <w:rFonts w:ascii="Arial" w:hAnsi="Arial" w:cs="Arial"/>
          <w:b w:val="0"/>
          <w:sz w:val="18"/>
          <w:szCs w:val="18"/>
        </w:rPr>
        <w:t>8</w:t>
      </w:r>
    </w:p>
    <w:p w14:paraId="3F2DD799" w14:textId="77777777" w:rsidR="00AA382A" w:rsidRPr="00CC2F2B" w:rsidRDefault="00AA382A">
      <w:pPr>
        <w:ind w:right="-619"/>
        <w:rPr>
          <w:rFonts w:ascii="Arial" w:hAnsi="Arial" w:cs="Arial"/>
          <w:sz w:val="18"/>
          <w:szCs w:val="18"/>
        </w:rPr>
      </w:pPr>
    </w:p>
    <w:p w14:paraId="5CB4D4A2" w14:textId="77777777" w:rsidR="00AA382A" w:rsidRPr="00CC2F2B" w:rsidRDefault="00AA382A" w:rsidP="008301CE">
      <w:pPr>
        <w:ind w:right="-619"/>
        <w:rPr>
          <w:rFonts w:ascii="Arial" w:hAnsi="Arial" w:cs="Arial"/>
          <w:sz w:val="18"/>
          <w:szCs w:val="18"/>
        </w:rPr>
      </w:pPr>
      <w:r w:rsidRPr="00CC2F2B">
        <w:rPr>
          <w:rFonts w:ascii="Arial" w:hAnsi="Arial" w:cs="Arial"/>
          <w:sz w:val="18"/>
          <w:szCs w:val="18"/>
        </w:rPr>
        <w:t xml:space="preserve">Purchase Order </w:t>
      </w:r>
      <w:proofErr w:type="gramStart"/>
      <w:r w:rsidR="00DC06CA" w:rsidRPr="00CC2F2B">
        <w:rPr>
          <w:rFonts w:ascii="Arial" w:hAnsi="Arial" w:cs="Arial"/>
          <w:sz w:val="18"/>
          <w:szCs w:val="18"/>
        </w:rPr>
        <w:t>No :</w:t>
      </w:r>
      <w:proofErr w:type="gramEnd"/>
      <w:r w:rsidR="00DE1474">
        <w:rPr>
          <w:rFonts w:ascii="Arial" w:hAnsi="Arial" w:cs="Arial"/>
          <w:sz w:val="18"/>
          <w:szCs w:val="18"/>
        </w:rPr>
        <w:t xml:space="preserve"> </w:t>
      </w:r>
      <w:r w:rsidR="00913750">
        <w:rPr>
          <w:rFonts w:ascii="Arial" w:hAnsi="Arial" w:cs="Arial"/>
          <w:sz w:val="18"/>
          <w:szCs w:val="18"/>
        </w:rPr>
        <w:t>(C</w:t>
      </w:r>
      <w:r w:rsidR="00DE1474">
        <w:rPr>
          <w:rFonts w:ascii="Arial" w:hAnsi="Arial" w:cs="Arial"/>
          <w:sz w:val="18"/>
          <w:szCs w:val="18"/>
        </w:rPr>
        <w:t xml:space="preserve">ontract ID) </w:t>
      </w:r>
      <w:r w:rsidR="00C16633" w:rsidRPr="00C16633">
        <w:rPr>
          <w:rFonts w:ascii="Arial" w:hAnsi="Arial" w:cs="Arial"/>
          <w:b/>
          <w:sz w:val="18"/>
          <w:szCs w:val="18"/>
        </w:rPr>
        <w:t>CONEYPL18020214</w:t>
      </w:r>
      <w:r w:rsidR="00DC06CA" w:rsidRPr="00CC2F2B">
        <w:rPr>
          <w:rFonts w:ascii="Arial" w:hAnsi="Arial" w:cs="Arial"/>
          <w:sz w:val="18"/>
          <w:szCs w:val="18"/>
        </w:rPr>
        <w:tab/>
      </w:r>
      <w:r w:rsidR="006B4F21" w:rsidRPr="00CC2F2B">
        <w:rPr>
          <w:rFonts w:ascii="Arial" w:hAnsi="Arial" w:cs="Arial"/>
          <w:sz w:val="18"/>
          <w:szCs w:val="18"/>
        </w:rPr>
        <w:t xml:space="preserve">        </w:t>
      </w:r>
      <w:r w:rsidR="00DC06CA" w:rsidRPr="00CC2F2B">
        <w:rPr>
          <w:rFonts w:ascii="Arial" w:hAnsi="Arial" w:cs="Arial"/>
          <w:sz w:val="18"/>
          <w:szCs w:val="18"/>
        </w:rPr>
        <w:t xml:space="preserve"> </w:t>
      </w:r>
      <w:r w:rsidR="006B4F21" w:rsidRPr="00CC2F2B">
        <w:rPr>
          <w:rFonts w:ascii="Arial" w:hAnsi="Arial" w:cs="Arial"/>
          <w:sz w:val="18"/>
          <w:szCs w:val="18"/>
        </w:rPr>
        <w:t xml:space="preserve">      </w:t>
      </w:r>
      <w:r w:rsidR="0094482A">
        <w:rPr>
          <w:rFonts w:ascii="Arial" w:hAnsi="Arial" w:cs="Arial"/>
          <w:sz w:val="18"/>
          <w:szCs w:val="18"/>
        </w:rPr>
        <w:t xml:space="preserve">             </w:t>
      </w:r>
      <w:r w:rsidR="006B4F21" w:rsidRPr="00CC2F2B">
        <w:rPr>
          <w:rFonts w:ascii="Arial" w:hAnsi="Arial" w:cs="Arial"/>
          <w:sz w:val="18"/>
          <w:szCs w:val="18"/>
        </w:rPr>
        <w:t xml:space="preserve"> </w:t>
      </w:r>
      <w:r w:rsidRPr="00CC2F2B">
        <w:rPr>
          <w:rFonts w:ascii="Arial" w:hAnsi="Arial" w:cs="Arial"/>
          <w:sz w:val="18"/>
          <w:szCs w:val="18"/>
        </w:rPr>
        <w:t>Date:</w:t>
      </w:r>
      <w:r w:rsidR="00D260C5" w:rsidRPr="00CC2F2B">
        <w:rPr>
          <w:rFonts w:ascii="Arial" w:hAnsi="Arial" w:cs="Arial"/>
          <w:sz w:val="18"/>
          <w:szCs w:val="18"/>
        </w:rPr>
        <w:t xml:space="preserve">  </w:t>
      </w:r>
      <w:r w:rsidR="00C16633">
        <w:rPr>
          <w:rFonts w:ascii="Arial" w:hAnsi="Arial" w:cs="Arial"/>
          <w:sz w:val="18"/>
          <w:szCs w:val="18"/>
        </w:rPr>
        <w:t>02</w:t>
      </w:r>
      <w:r w:rsidR="00DE4577">
        <w:rPr>
          <w:rFonts w:ascii="Arial" w:hAnsi="Arial" w:cs="Arial"/>
          <w:sz w:val="18"/>
          <w:szCs w:val="18"/>
        </w:rPr>
        <w:t>/</w:t>
      </w:r>
      <w:r w:rsidR="00C60A49">
        <w:rPr>
          <w:rFonts w:ascii="Arial" w:hAnsi="Arial" w:cs="Arial"/>
          <w:sz w:val="18"/>
          <w:szCs w:val="18"/>
        </w:rPr>
        <w:t>0</w:t>
      </w:r>
      <w:r w:rsidR="00C16633">
        <w:rPr>
          <w:rFonts w:ascii="Arial" w:hAnsi="Arial" w:cs="Arial"/>
          <w:sz w:val="18"/>
          <w:szCs w:val="18"/>
        </w:rPr>
        <w:t>2/2018</w:t>
      </w:r>
    </w:p>
    <w:p w14:paraId="204E32B4" w14:textId="77777777" w:rsidR="00AA382A" w:rsidRPr="00CC2F2B" w:rsidRDefault="00AA382A">
      <w:pPr>
        <w:ind w:right="-619"/>
        <w:rPr>
          <w:rFonts w:ascii="Arial" w:hAnsi="Arial" w:cs="Arial"/>
          <w:sz w:val="18"/>
          <w:szCs w:val="18"/>
        </w:rPr>
      </w:pPr>
    </w:p>
    <w:tbl>
      <w:tblPr>
        <w:tblW w:w="9208" w:type="dxa"/>
        <w:tblInd w:w="-5" w:type="dxa"/>
        <w:tblLayout w:type="fixed"/>
        <w:tblLook w:val="0000" w:firstRow="0" w:lastRow="0" w:firstColumn="0" w:lastColumn="0" w:noHBand="0" w:noVBand="0"/>
      </w:tblPr>
      <w:tblGrid>
        <w:gridCol w:w="4608"/>
        <w:gridCol w:w="4600"/>
      </w:tblGrid>
      <w:tr w:rsidR="00AA382A" w:rsidRPr="00CC2F2B" w14:paraId="76FFD0F9" w14:textId="77777777" w:rsidTr="003E3174">
        <w:trPr>
          <w:trHeight w:hRule="exact" w:val="300"/>
        </w:trPr>
        <w:tc>
          <w:tcPr>
            <w:tcW w:w="4608" w:type="dxa"/>
            <w:tcBorders>
              <w:top w:val="single" w:sz="4" w:space="0" w:color="000000"/>
              <w:left w:val="single" w:sz="4" w:space="0" w:color="000000"/>
              <w:bottom w:val="single" w:sz="4" w:space="0" w:color="000000"/>
            </w:tcBorders>
          </w:tcPr>
          <w:p w14:paraId="72FBF3C9" w14:textId="77777777" w:rsidR="00AA382A" w:rsidRPr="00CC2F2B" w:rsidRDefault="00AA382A">
            <w:pPr>
              <w:snapToGrid w:val="0"/>
              <w:ind w:right="-619"/>
              <w:jc w:val="center"/>
              <w:rPr>
                <w:rFonts w:ascii="Arial" w:hAnsi="Arial" w:cs="Arial"/>
                <w:b/>
                <w:sz w:val="18"/>
                <w:szCs w:val="18"/>
              </w:rPr>
            </w:pPr>
            <w:r w:rsidRPr="00CC2F2B">
              <w:rPr>
                <w:rFonts w:ascii="Arial" w:hAnsi="Arial" w:cs="Arial"/>
                <w:b/>
                <w:sz w:val="18"/>
                <w:szCs w:val="18"/>
              </w:rPr>
              <w:t>Billing Address</w:t>
            </w:r>
          </w:p>
        </w:tc>
        <w:tc>
          <w:tcPr>
            <w:tcW w:w="4600" w:type="dxa"/>
            <w:tcBorders>
              <w:top w:val="single" w:sz="4" w:space="0" w:color="000000"/>
              <w:left w:val="single" w:sz="4" w:space="0" w:color="000000"/>
              <w:bottom w:val="single" w:sz="4" w:space="0" w:color="000000"/>
              <w:right w:val="single" w:sz="4" w:space="0" w:color="000000"/>
            </w:tcBorders>
          </w:tcPr>
          <w:p w14:paraId="46C46267" w14:textId="77777777" w:rsidR="00AA382A" w:rsidRPr="00CC2F2B" w:rsidRDefault="00DC06CA" w:rsidP="00DC06CA">
            <w:pPr>
              <w:pStyle w:val="Heading3"/>
              <w:jc w:val="center"/>
              <w:rPr>
                <w:rFonts w:ascii="Arial" w:hAnsi="Arial" w:cs="Arial"/>
                <w:szCs w:val="18"/>
              </w:rPr>
            </w:pPr>
            <w:r w:rsidRPr="00CC2F2B">
              <w:rPr>
                <w:rFonts w:ascii="Arial" w:hAnsi="Arial" w:cs="Arial"/>
                <w:szCs w:val="18"/>
              </w:rPr>
              <w:t>Delivery Address</w:t>
            </w:r>
          </w:p>
        </w:tc>
      </w:tr>
      <w:tr w:rsidR="008301CE" w:rsidRPr="00CC2F2B" w14:paraId="55678A28" w14:textId="77777777" w:rsidTr="003E3174">
        <w:trPr>
          <w:trHeight w:hRule="exact" w:val="340"/>
        </w:trPr>
        <w:tc>
          <w:tcPr>
            <w:tcW w:w="4608" w:type="dxa"/>
            <w:tcBorders>
              <w:top w:val="single" w:sz="4" w:space="0" w:color="000000"/>
              <w:left w:val="single" w:sz="4" w:space="0" w:color="000000"/>
              <w:bottom w:val="single" w:sz="4" w:space="0" w:color="000000"/>
            </w:tcBorders>
          </w:tcPr>
          <w:p w14:paraId="4F00CC34" w14:textId="77777777" w:rsidR="008301CE" w:rsidRPr="00CC2F2B" w:rsidRDefault="009F4B4A" w:rsidP="00F26E04">
            <w:pPr>
              <w:snapToGrid w:val="0"/>
              <w:ind w:right="-619"/>
              <w:rPr>
                <w:rFonts w:ascii="Arial" w:hAnsi="Arial" w:cs="Arial"/>
                <w:sz w:val="18"/>
                <w:szCs w:val="18"/>
              </w:rPr>
            </w:pPr>
            <w:r>
              <w:rPr>
                <w:rFonts w:ascii="Arial" w:hAnsi="Arial" w:cs="Arial"/>
                <w:sz w:val="18"/>
                <w:szCs w:val="18"/>
              </w:rPr>
              <w:t>Ernst &amp; Young LLP</w:t>
            </w:r>
          </w:p>
        </w:tc>
        <w:tc>
          <w:tcPr>
            <w:tcW w:w="4600" w:type="dxa"/>
            <w:tcBorders>
              <w:top w:val="single" w:sz="4" w:space="0" w:color="000000"/>
              <w:left w:val="single" w:sz="4" w:space="0" w:color="000000"/>
              <w:bottom w:val="single" w:sz="4" w:space="0" w:color="000000"/>
              <w:right w:val="single" w:sz="4" w:space="0" w:color="000000"/>
            </w:tcBorders>
          </w:tcPr>
          <w:p w14:paraId="6CA6C885" w14:textId="77777777" w:rsidR="008301CE" w:rsidRPr="00CC2F2B" w:rsidRDefault="00BD6967" w:rsidP="008301CE">
            <w:pPr>
              <w:snapToGrid w:val="0"/>
              <w:ind w:right="-619"/>
              <w:rPr>
                <w:rFonts w:ascii="Arial" w:hAnsi="Arial" w:cs="Arial"/>
                <w:sz w:val="18"/>
                <w:szCs w:val="18"/>
              </w:rPr>
            </w:pPr>
            <w:r>
              <w:rPr>
                <w:rFonts w:ascii="Arial" w:hAnsi="Arial" w:cs="Arial"/>
                <w:sz w:val="18"/>
                <w:szCs w:val="18"/>
              </w:rPr>
              <w:t>Ernst &amp; Young LLP</w:t>
            </w:r>
          </w:p>
        </w:tc>
      </w:tr>
      <w:tr w:rsidR="00C16633" w:rsidRPr="00CC2F2B" w14:paraId="76C73685" w14:textId="77777777" w:rsidTr="003E3174">
        <w:trPr>
          <w:trHeight w:hRule="exact" w:val="340"/>
        </w:trPr>
        <w:tc>
          <w:tcPr>
            <w:tcW w:w="4608" w:type="dxa"/>
            <w:tcBorders>
              <w:top w:val="single" w:sz="4" w:space="0" w:color="000000"/>
              <w:left w:val="single" w:sz="4" w:space="0" w:color="000000"/>
              <w:bottom w:val="single" w:sz="4" w:space="0" w:color="000000"/>
            </w:tcBorders>
          </w:tcPr>
          <w:p w14:paraId="002BF37B" w14:textId="77777777" w:rsidR="00C16633" w:rsidRPr="00CC2F2B" w:rsidRDefault="00C16633" w:rsidP="00C16633">
            <w:pPr>
              <w:suppressAutoHyphens w:val="0"/>
              <w:autoSpaceDE w:val="0"/>
              <w:autoSpaceDN w:val="0"/>
              <w:adjustRightInd w:val="0"/>
              <w:rPr>
                <w:rFonts w:ascii="Arial" w:hAnsi="Arial" w:cs="Arial"/>
                <w:sz w:val="18"/>
                <w:szCs w:val="18"/>
              </w:rPr>
            </w:pPr>
            <w:r w:rsidRPr="003A5532">
              <w:rPr>
                <w:rFonts w:ascii="Arial" w:hAnsi="Arial" w:cs="Arial"/>
              </w:rPr>
              <w:t>Golf View Tower - B, Sector 42, Sector Road,</w:t>
            </w:r>
          </w:p>
        </w:tc>
        <w:tc>
          <w:tcPr>
            <w:tcW w:w="4600" w:type="dxa"/>
            <w:tcBorders>
              <w:top w:val="single" w:sz="4" w:space="0" w:color="000000"/>
              <w:left w:val="single" w:sz="4" w:space="0" w:color="000000"/>
              <w:bottom w:val="single" w:sz="4" w:space="0" w:color="000000"/>
              <w:right w:val="single" w:sz="4" w:space="0" w:color="000000"/>
            </w:tcBorders>
          </w:tcPr>
          <w:p w14:paraId="31286C15" w14:textId="77777777" w:rsidR="00C16633" w:rsidRPr="00CC2F2B" w:rsidRDefault="00C16633" w:rsidP="00C16633">
            <w:pPr>
              <w:suppressAutoHyphens w:val="0"/>
              <w:autoSpaceDE w:val="0"/>
              <w:autoSpaceDN w:val="0"/>
              <w:adjustRightInd w:val="0"/>
              <w:rPr>
                <w:rFonts w:ascii="Arial" w:hAnsi="Arial" w:cs="Arial"/>
                <w:sz w:val="18"/>
                <w:szCs w:val="18"/>
              </w:rPr>
            </w:pPr>
            <w:r w:rsidRPr="003A5532">
              <w:rPr>
                <w:rFonts w:ascii="Arial" w:hAnsi="Arial" w:cs="Arial"/>
              </w:rPr>
              <w:t>Golf View Tower - B, Sector 42, Sector Road,</w:t>
            </w:r>
          </w:p>
        </w:tc>
      </w:tr>
      <w:tr w:rsidR="00C16633" w:rsidRPr="00CC2F2B" w14:paraId="4D91E291" w14:textId="77777777" w:rsidTr="003E3174">
        <w:trPr>
          <w:trHeight w:hRule="exact" w:val="340"/>
        </w:trPr>
        <w:tc>
          <w:tcPr>
            <w:tcW w:w="4608" w:type="dxa"/>
            <w:tcBorders>
              <w:top w:val="single" w:sz="4" w:space="0" w:color="000000"/>
              <w:left w:val="single" w:sz="4" w:space="0" w:color="000000"/>
              <w:bottom w:val="single" w:sz="4" w:space="0" w:color="000000"/>
            </w:tcBorders>
          </w:tcPr>
          <w:p w14:paraId="53839330" w14:textId="77777777" w:rsidR="00C16633" w:rsidRPr="00CC2F2B" w:rsidRDefault="00C16633" w:rsidP="00C16633">
            <w:pPr>
              <w:snapToGrid w:val="0"/>
              <w:ind w:right="-619"/>
              <w:rPr>
                <w:rFonts w:ascii="Arial" w:hAnsi="Arial" w:cs="Arial"/>
                <w:sz w:val="18"/>
                <w:szCs w:val="18"/>
              </w:rPr>
            </w:pPr>
            <w:r>
              <w:rPr>
                <w:rFonts w:ascii="Arial" w:hAnsi="Arial" w:cs="Arial"/>
                <w:sz w:val="18"/>
                <w:szCs w:val="18"/>
              </w:rPr>
              <w:t>Gurgaon, Haryana- 122002</w:t>
            </w:r>
          </w:p>
        </w:tc>
        <w:tc>
          <w:tcPr>
            <w:tcW w:w="4600" w:type="dxa"/>
            <w:tcBorders>
              <w:top w:val="single" w:sz="4" w:space="0" w:color="000000"/>
              <w:left w:val="single" w:sz="4" w:space="0" w:color="000000"/>
              <w:bottom w:val="single" w:sz="4" w:space="0" w:color="000000"/>
              <w:right w:val="single" w:sz="4" w:space="0" w:color="000000"/>
            </w:tcBorders>
          </w:tcPr>
          <w:p w14:paraId="79B2707A" w14:textId="77777777" w:rsidR="00C16633" w:rsidRPr="00CC2F2B" w:rsidRDefault="00C16633" w:rsidP="00C16633">
            <w:pPr>
              <w:snapToGrid w:val="0"/>
              <w:ind w:right="-619"/>
              <w:rPr>
                <w:rFonts w:ascii="Arial" w:hAnsi="Arial" w:cs="Arial"/>
                <w:sz w:val="18"/>
                <w:szCs w:val="18"/>
              </w:rPr>
            </w:pPr>
            <w:r>
              <w:rPr>
                <w:rFonts w:ascii="Arial" w:hAnsi="Arial" w:cs="Arial"/>
                <w:sz w:val="18"/>
                <w:szCs w:val="18"/>
              </w:rPr>
              <w:t>Gurgaon, Haryana- 122002</w:t>
            </w:r>
          </w:p>
        </w:tc>
      </w:tr>
      <w:tr w:rsidR="00C16633" w:rsidRPr="00CC2F2B" w14:paraId="5DD95FFD" w14:textId="77777777" w:rsidTr="003E3174">
        <w:trPr>
          <w:trHeight w:hRule="exact" w:val="340"/>
        </w:trPr>
        <w:tc>
          <w:tcPr>
            <w:tcW w:w="4608" w:type="dxa"/>
            <w:tcBorders>
              <w:top w:val="single" w:sz="4" w:space="0" w:color="000000"/>
              <w:left w:val="single" w:sz="4" w:space="0" w:color="000000"/>
              <w:bottom w:val="single" w:sz="4" w:space="0" w:color="000000"/>
            </w:tcBorders>
          </w:tcPr>
          <w:p w14:paraId="70ADC464" w14:textId="77777777" w:rsidR="00C16633" w:rsidRDefault="00C16633" w:rsidP="00C16633">
            <w:pPr>
              <w:rPr>
                <w:rFonts w:ascii="Arial" w:hAnsi="Arial" w:cs="Arial"/>
              </w:rPr>
            </w:pPr>
            <w:r w:rsidRPr="00CC2F2B">
              <w:rPr>
                <w:rFonts w:ascii="Arial" w:hAnsi="Arial" w:cs="Arial"/>
                <w:sz w:val="18"/>
                <w:szCs w:val="18"/>
              </w:rPr>
              <w:t xml:space="preserve">Contact Person: </w:t>
            </w:r>
            <w:r>
              <w:rPr>
                <w:rFonts w:ascii="Arial" w:hAnsi="Arial" w:cs="Arial"/>
                <w:sz w:val="18"/>
                <w:szCs w:val="18"/>
              </w:rPr>
              <w:t xml:space="preserve">Mr. </w:t>
            </w:r>
            <w:r w:rsidRPr="00C16633">
              <w:rPr>
                <w:rFonts w:ascii="Arial" w:hAnsi="Arial" w:cs="Arial"/>
                <w:sz w:val="18"/>
              </w:rPr>
              <w:t>Manoj Thyvalappil</w:t>
            </w:r>
          </w:p>
          <w:p w14:paraId="555429DC" w14:textId="77777777" w:rsidR="00C16633" w:rsidRPr="00CC2F2B" w:rsidRDefault="00C16633" w:rsidP="00C16633">
            <w:pPr>
              <w:snapToGrid w:val="0"/>
              <w:ind w:right="-619"/>
              <w:rPr>
                <w:rFonts w:ascii="Arial" w:hAnsi="Arial" w:cs="Arial"/>
                <w:sz w:val="18"/>
                <w:szCs w:val="18"/>
              </w:rPr>
            </w:pPr>
          </w:p>
        </w:tc>
        <w:tc>
          <w:tcPr>
            <w:tcW w:w="4600" w:type="dxa"/>
            <w:tcBorders>
              <w:top w:val="single" w:sz="4" w:space="0" w:color="000000"/>
              <w:left w:val="single" w:sz="4" w:space="0" w:color="000000"/>
              <w:bottom w:val="single" w:sz="4" w:space="0" w:color="000000"/>
              <w:right w:val="single" w:sz="4" w:space="0" w:color="000000"/>
            </w:tcBorders>
          </w:tcPr>
          <w:p w14:paraId="18D6CEBE" w14:textId="77777777" w:rsidR="00C16633" w:rsidRDefault="00C16633" w:rsidP="00C16633">
            <w:pPr>
              <w:rPr>
                <w:rFonts w:ascii="Arial" w:hAnsi="Arial" w:cs="Arial"/>
              </w:rPr>
            </w:pPr>
            <w:r w:rsidRPr="00CC2F2B">
              <w:rPr>
                <w:rFonts w:ascii="Arial" w:hAnsi="Arial" w:cs="Arial"/>
                <w:sz w:val="18"/>
                <w:szCs w:val="18"/>
              </w:rPr>
              <w:t xml:space="preserve">Contact Person: </w:t>
            </w:r>
            <w:r>
              <w:rPr>
                <w:rFonts w:ascii="Arial" w:hAnsi="Arial" w:cs="Arial"/>
                <w:sz w:val="18"/>
                <w:szCs w:val="18"/>
              </w:rPr>
              <w:t xml:space="preserve">Mr. </w:t>
            </w:r>
            <w:r w:rsidRPr="00C16633">
              <w:rPr>
                <w:rFonts w:ascii="Arial" w:hAnsi="Arial" w:cs="Arial"/>
                <w:sz w:val="18"/>
              </w:rPr>
              <w:t>Manoj Thyvalappil</w:t>
            </w:r>
          </w:p>
          <w:p w14:paraId="03C5FF22" w14:textId="77777777" w:rsidR="00C16633" w:rsidRPr="00CC2F2B" w:rsidRDefault="00C16633" w:rsidP="00C16633">
            <w:pPr>
              <w:snapToGrid w:val="0"/>
              <w:ind w:right="-619"/>
              <w:rPr>
                <w:rFonts w:ascii="Arial" w:hAnsi="Arial" w:cs="Arial"/>
                <w:sz w:val="18"/>
                <w:szCs w:val="18"/>
              </w:rPr>
            </w:pPr>
          </w:p>
        </w:tc>
      </w:tr>
      <w:tr w:rsidR="00C16633" w:rsidRPr="00CC2F2B" w14:paraId="45B7FDAB" w14:textId="77777777" w:rsidTr="00AD4869">
        <w:trPr>
          <w:trHeight w:hRule="exact" w:val="340"/>
        </w:trPr>
        <w:tc>
          <w:tcPr>
            <w:tcW w:w="4608" w:type="dxa"/>
            <w:tcBorders>
              <w:top w:val="single" w:sz="4" w:space="0" w:color="000000"/>
              <w:left w:val="single" w:sz="4" w:space="0" w:color="000000"/>
              <w:bottom w:val="single" w:sz="4" w:space="0" w:color="000000"/>
            </w:tcBorders>
          </w:tcPr>
          <w:p w14:paraId="7744664A" w14:textId="77777777" w:rsidR="00C16633" w:rsidRPr="00CC2F2B" w:rsidRDefault="00C16633" w:rsidP="00C16633">
            <w:pPr>
              <w:snapToGrid w:val="0"/>
              <w:ind w:right="-619"/>
              <w:rPr>
                <w:rFonts w:ascii="Arial" w:hAnsi="Arial" w:cs="Arial"/>
                <w:sz w:val="18"/>
                <w:szCs w:val="18"/>
              </w:rPr>
            </w:pPr>
            <w:r>
              <w:rPr>
                <w:rFonts w:ascii="Arial" w:hAnsi="Arial" w:cs="Arial"/>
                <w:sz w:val="18"/>
                <w:szCs w:val="18"/>
              </w:rPr>
              <w:t>Tel # 0124 6121278 / 6711329</w:t>
            </w:r>
          </w:p>
        </w:tc>
        <w:tc>
          <w:tcPr>
            <w:tcW w:w="4600" w:type="dxa"/>
            <w:tcBorders>
              <w:top w:val="single" w:sz="4" w:space="0" w:color="000000"/>
              <w:left w:val="single" w:sz="4" w:space="0" w:color="000000"/>
              <w:bottom w:val="single" w:sz="4" w:space="0" w:color="000000"/>
              <w:right w:val="single" w:sz="4" w:space="0" w:color="000000"/>
            </w:tcBorders>
          </w:tcPr>
          <w:p w14:paraId="16152EFB" w14:textId="77777777" w:rsidR="00C16633" w:rsidRPr="00CC2F2B" w:rsidRDefault="00C16633" w:rsidP="00C16633">
            <w:pPr>
              <w:snapToGrid w:val="0"/>
              <w:ind w:right="-619"/>
              <w:rPr>
                <w:rFonts w:ascii="Arial" w:hAnsi="Arial" w:cs="Arial"/>
                <w:sz w:val="18"/>
                <w:szCs w:val="18"/>
              </w:rPr>
            </w:pPr>
            <w:r>
              <w:rPr>
                <w:rFonts w:ascii="Arial" w:hAnsi="Arial" w:cs="Arial"/>
                <w:sz w:val="18"/>
                <w:szCs w:val="18"/>
              </w:rPr>
              <w:t>Tel # 0124 6121278 / 6711329</w:t>
            </w:r>
          </w:p>
        </w:tc>
      </w:tr>
      <w:tr w:rsidR="00C16633" w:rsidRPr="00CC2F2B" w14:paraId="557ECC91" w14:textId="77777777" w:rsidTr="00AD4869">
        <w:trPr>
          <w:trHeight w:hRule="exact" w:val="340"/>
        </w:trPr>
        <w:tc>
          <w:tcPr>
            <w:tcW w:w="4608" w:type="dxa"/>
            <w:tcBorders>
              <w:top w:val="single" w:sz="4" w:space="0" w:color="000000"/>
              <w:left w:val="single" w:sz="4" w:space="0" w:color="000000"/>
              <w:bottom w:val="single" w:sz="4" w:space="0" w:color="000000"/>
            </w:tcBorders>
          </w:tcPr>
          <w:p w14:paraId="3E8B6296" w14:textId="77777777" w:rsidR="00C16633" w:rsidRPr="00CC2F2B" w:rsidRDefault="00C16633" w:rsidP="00C16633">
            <w:pPr>
              <w:snapToGrid w:val="0"/>
              <w:ind w:right="-619"/>
              <w:rPr>
                <w:rFonts w:ascii="Arial" w:hAnsi="Arial" w:cs="Arial"/>
                <w:sz w:val="18"/>
                <w:szCs w:val="18"/>
              </w:rPr>
            </w:pPr>
            <w:r>
              <w:rPr>
                <w:rFonts w:ascii="Arial" w:hAnsi="Arial" w:cs="Arial"/>
                <w:sz w:val="18"/>
                <w:szCs w:val="18"/>
              </w:rPr>
              <w:t>Email# accounts.payable@in.ey.com</w:t>
            </w:r>
          </w:p>
        </w:tc>
        <w:tc>
          <w:tcPr>
            <w:tcW w:w="4600" w:type="dxa"/>
            <w:tcBorders>
              <w:top w:val="single" w:sz="4" w:space="0" w:color="000000"/>
              <w:left w:val="single" w:sz="4" w:space="0" w:color="000000"/>
              <w:bottom w:val="single" w:sz="4" w:space="0" w:color="000000"/>
              <w:right w:val="single" w:sz="4" w:space="0" w:color="000000"/>
            </w:tcBorders>
          </w:tcPr>
          <w:p w14:paraId="0451E9B1" w14:textId="77777777" w:rsidR="00C16633" w:rsidRPr="00CC2F2B" w:rsidRDefault="00C16633" w:rsidP="00C16633">
            <w:pPr>
              <w:snapToGrid w:val="0"/>
              <w:ind w:right="-619"/>
              <w:rPr>
                <w:rFonts w:ascii="Arial" w:hAnsi="Arial" w:cs="Arial"/>
                <w:sz w:val="18"/>
                <w:szCs w:val="18"/>
              </w:rPr>
            </w:pPr>
            <w:r>
              <w:rPr>
                <w:rFonts w:ascii="Arial" w:hAnsi="Arial" w:cs="Arial"/>
                <w:sz w:val="18"/>
                <w:szCs w:val="18"/>
              </w:rPr>
              <w:t>Email# accounts.payable@in.ey.com</w:t>
            </w:r>
          </w:p>
        </w:tc>
      </w:tr>
      <w:tr w:rsidR="00C16633" w:rsidRPr="00CC2F2B" w14:paraId="7047EC5D" w14:textId="77777777" w:rsidTr="00DC06CA">
        <w:trPr>
          <w:trHeight w:hRule="exact" w:val="580"/>
        </w:trPr>
        <w:tc>
          <w:tcPr>
            <w:tcW w:w="4608" w:type="dxa"/>
            <w:tcBorders>
              <w:top w:val="single" w:sz="4" w:space="0" w:color="000000"/>
              <w:left w:val="single" w:sz="4" w:space="0" w:color="000000"/>
              <w:bottom w:val="single" w:sz="4" w:space="0" w:color="000000"/>
            </w:tcBorders>
          </w:tcPr>
          <w:p w14:paraId="7C7AC963" w14:textId="77777777" w:rsidR="00C16633" w:rsidRPr="00CC2F2B" w:rsidRDefault="00C16633" w:rsidP="00C16633">
            <w:pPr>
              <w:snapToGrid w:val="0"/>
              <w:ind w:right="-619"/>
              <w:rPr>
                <w:rFonts w:ascii="Arial" w:hAnsi="Arial" w:cs="Arial"/>
                <w:sz w:val="18"/>
                <w:szCs w:val="18"/>
              </w:rPr>
            </w:pPr>
            <w:r>
              <w:rPr>
                <w:rFonts w:ascii="Arial" w:hAnsi="Arial" w:cs="Arial"/>
                <w:sz w:val="18"/>
                <w:szCs w:val="18"/>
              </w:rPr>
              <w:t xml:space="preserve">GST No: </w:t>
            </w:r>
            <w:r w:rsidRPr="003A5532">
              <w:rPr>
                <w:rFonts w:ascii="Arial" w:hAnsi="Arial" w:cs="Arial"/>
              </w:rPr>
              <w:t>06AAEFE1763C1ZW</w:t>
            </w:r>
          </w:p>
        </w:tc>
        <w:tc>
          <w:tcPr>
            <w:tcW w:w="4600" w:type="dxa"/>
            <w:tcBorders>
              <w:top w:val="single" w:sz="4" w:space="0" w:color="000000"/>
              <w:left w:val="single" w:sz="4" w:space="0" w:color="000000"/>
              <w:bottom w:val="single" w:sz="4" w:space="0" w:color="000000"/>
              <w:right w:val="single" w:sz="4" w:space="0" w:color="000000"/>
            </w:tcBorders>
          </w:tcPr>
          <w:p w14:paraId="0D8CDEB1" w14:textId="77777777" w:rsidR="00C16633" w:rsidRPr="00CC2F2B" w:rsidRDefault="00C16633" w:rsidP="00C16633">
            <w:pPr>
              <w:snapToGrid w:val="0"/>
              <w:ind w:right="-619"/>
              <w:rPr>
                <w:rFonts w:ascii="Arial" w:hAnsi="Arial" w:cs="Arial"/>
                <w:sz w:val="18"/>
                <w:szCs w:val="18"/>
              </w:rPr>
            </w:pPr>
            <w:r>
              <w:rPr>
                <w:rFonts w:ascii="Arial" w:hAnsi="Arial" w:cs="Arial"/>
                <w:sz w:val="18"/>
                <w:szCs w:val="18"/>
              </w:rPr>
              <w:t xml:space="preserve">GST No: </w:t>
            </w:r>
            <w:r w:rsidRPr="003A5532">
              <w:rPr>
                <w:rFonts w:ascii="Arial" w:hAnsi="Arial" w:cs="Arial"/>
              </w:rPr>
              <w:t>06AAEFE1763C1ZW</w:t>
            </w:r>
          </w:p>
        </w:tc>
      </w:tr>
      <w:tr w:rsidR="00C16633" w:rsidRPr="00CC2F2B" w14:paraId="4527A8E7" w14:textId="77777777" w:rsidTr="00930352">
        <w:trPr>
          <w:trHeight w:hRule="exact" w:val="319"/>
        </w:trPr>
        <w:tc>
          <w:tcPr>
            <w:tcW w:w="9208" w:type="dxa"/>
            <w:gridSpan w:val="2"/>
            <w:tcBorders>
              <w:top w:val="single" w:sz="4" w:space="0" w:color="000000"/>
              <w:left w:val="single" w:sz="4" w:space="0" w:color="000000"/>
              <w:bottom w:val="single" w:sz="4" w:space="0" w:color="000000"/>
              <w:right w:val="single" w:sz="4" w:space="0" w:color="000000"/>
            </w:tcBorders>
          </w:tcPr>
          <w:p w14:paraId="1243913E" w14:textId="77777777" w:rsidR="00C16633" w:rsidRPr="00CC2F2B" w:rsidRDefault="00C16633" w:rsidP="00C16633">
            <w:pPr>
              <w:snapToGrid w:val="0"/>
              <w:ind w:right="-619"/>
              <w:rPr>
                <w:rFonts w:ascii="Arial" w:hAnsi="Arial" w:cs="Arial"/>
                <w:sz w:val="18"/>
                <w:szCs w:val="18"/>
              </w:rPr>
            </w:pPr>
            <w:r w:rsidRPr="00CC2F2B">
              <w:rPr>
                <w:rFonts w:ascii="Arial" w:hAnsi="Arial" w:cs="Arial"/>
                <w:sz w:val="18"/>
                <w:szCs w:val="18"/>
              </w:rPr>
              <w:t>Customer Declaration Applicable :                                       Yes / No</w:t>
            </w:r>
          </w:p>
        </w:tc>
      </w:tr>
    </w:tbl>
    <w:p w14:paraId="1D87744C" w14:textId="77777777" w:rsidR="00DC06CA" w:rsidRDefault="00DC06CA">
      <w:pPr>
        <w:ind w:right="-619"/>
        <w:rPr>
          <w:rFonts w:ascii="Arial" w:hAnsi="Arial" w:cs="Arial"/>
          <w:b/>
          <w:sz w:val="18"/>
          <w:szCs w:val="18"/>
        </w:rPr>
      </w:pPr>
    </w:p>
    <w:p w14:paraId="70853AEF" w14:textId="77777777" w:rsidR="00F75117" w:rsidRPr="00CC2F2B" w:rsidRDefault="00F75117">
      <w:pPr>
        <w:ind w:right="-619"/>
        <w:rPr>
          <w:rFonts w:ascii="Arial" w:hAnsi="Arial" w:cs="Arial"/>
          <w:b/>
          <w:sz w:val="18"/>
          <w:szCs w:val="18"/>
        </w:rPr>
      </w:pPr>
    </w:p>
    <w:p w14:paraId="4232CCEC" w14:textId="77777777" w:rsidR="00AA382A" w:rsidRPr="00CC2F2B" w:rsidRDefault="00AA382A">
      <w:pPr>
        <w:ind w:right="-619"/>
        <w:rPr>
          <w:rFonts w:ascii="Arial" w:hAnsi="Arial" w:cs="Arial"/>
          <w:b/>
          <w:sz w:val="18"/>
          <w:szCs w:val="18"/>
        </w:rPr>
      </w:pPr>
      <w:r w:rsidRPr="00CC2F2B">
        <w:rPr>
          <w:rFonts w:ascii="Arial" w:hAnsi="Arial" w:cs="Arial"/>
          <w:b/>
          <w:sz w:val="18"/>
          <w:szCs w:val="18"/>
        </w:rPr>
        <w:t>SALES DETAILS:</w:t>
      </w:r>
    </w:p>
    <w:tbl>
      <w:tblPr>
        <w:tblW w:w="9208" w:type="dxa"/>
        <w:tblInd w:w="-5" w:type="dxa"/>
        <w:tblLayout w:type="fixed"/>
        <w:tblLook w:val="0000" w:firstRow="0" w:lastRow="0" w:firstColumn="0" w:lastColumn="0" w:noHBand="0" w:noVBand="0"/>
      </w:tblPr>
      <w:tblGrid>
        <w:gridCol w:w="558"/>
        <w:gridCol w:w="864"/>
        <w:gridCol w:w="1422"/>
        <w:gridCol w:w="1422"/>
        <w:gridCol w:w="1422"/>
        <w:gridCol w:w="1400"/>
        <w:gridCol w:w="765"/>
        <w:gridCol w:w="1355"/>
        <w:tblGridChange w:id="0">
          <w:tblGrid>
            <w:gridCol w:w="558"/>
            <w:gridCol w:w="864"/>
            <w:gridCol w:w="1422"/>
            <w:gridCol w:w="2543"/>
            <w:gridCol w:w="301"/>
            <w:gridCol w:w="900"/>
            <w:gridCol w:w="500"/>
            <w:gridCol w:w="765"/>
            <w:gridCol w:w="1355"/>
          </w:tblGrid>
        </w:tblGridChange>
      </w:tblGrid>
      <w:tr w:rsidR="00AA382A" w:rsidRPr="00CC2F2B" w14:paraId="32FBA578" w14:textId="77777777" w:rsidTr="000B4B06">
        <w:trPr>
          <w:trHeight w:hRule="exact" w:val="499"/>
        </w:trPr>
        <w:tc>
          <w:tcPr>
            <w:tcW w:w="558" w:type="dxa"/>
            <w:tcBorders>
              <w:top w:val="single" w:sz="4" w:space="0" w:color="000000"/>
              <w:left w:val="single" w:sz="4" w:space="0" w:color="000000"/>
              <w:bottom w:val="single" w:sz="4" w:space="0" w:color="000000"/>
            </w:tcBorders>
          </w:tcPr>
          <w:p w14:paraId="31EC5B5E"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 xml:space="preserve"> Sr.</w:t>
            </w:r>
          </w:p>
        </w:tc>
        <w:tc>
          <w:tcPr>
            <w:tcW w:w="5130" w:type="dxa"/>
            <w:gridSpan w:val="4"/>
            <w:tcBorders>
              <w:top w:val="single" w:sz="4" w:space="0" w:color="000000"/>
              <w:left w:val="single" w:sz="4" w:space="0" w:color="000000"/>
              <w:bottom w:val="single" w:sz="4" w:space="0" w:color="000000"/>
            </w:tcBorders>
          </w:tcPr>
          <w:p w14:paraId="5379F2A0"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 xml:space="preserve">                                    Description</w:t>
            </w:r>
          </w:p>
        </w:tc>
        <w:tc>
          <w:tcPr>
            <w:tcW w:w="1400" w:type="dxa"/>
            <w:tcBorders>
              <w:top w:val="single" w:sz="4" w:space="0" w:color="000000"/>
              <w:left w:val="single" w:sz="4" w:space="0" w:color="000000"/>
              <w:bottom w:val="single" w:sz="4" w:space="0" w:color="000000"/>
            </w:tcBorders>
          </w:tcPr>
          <w:p w14:paraId="085DB6ED"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 xml:space="preserve">  Qty.</w:t>
            </w:r>
          </w:p>
        </w:tc>
        <w:tc>
          <w:tcPr>
            <w:tcW w:w="765" w:type="dxa"/>
            <w:tcBorders>
              <w:top w:val="single" w:sz="4" w:space="0" w:color="000000"/>
              <w:left w:val="single" w:sz="4" w:space="0" w:color="000000"/>
              <w:bottom w:val="single" w:sz="4" w:space="0" w:color="000000"/>
            </w:tcBorders>
          </w:tcPr>
          <w:p w14:paraId="0E3F4A90" w14:textId="77777777" w:rsidR="00DC06CA" w:rsidRPr="00CC2F2B" w:rsidRDefault="00DC06CA" w:rsidP="00DC06CA">
            <w:pPr>
              <w:snapToGrid w:val="0"/>
              <w:ind w:right="-619"/>
              <w:rPr>
                <w:rFonts w:ascii="Arial" w:hAnsi="Arial" w:cs="Arial"/>
                <w:sz w:val="18"/>
                <w:szCs w:val="18"/>
              </w:rPr>
            </w:pPr>
            <w:r w:rsidRPr="00CC2F2B">
              <w:rPr>
                <w:rFonts w:ascii="Arial" w:hAnsi="Arial" w:cs="Arial"/>
                <w:sz w:val="18"/>
                <w:szCs w:val="18"/>
              </w:rPr>
              <w:t>Unit Price</w:t>
            </w:r>
          </w:p>
          <w:p w14:paraId="2D1C2D16" w14:textId="77777777" w:rsidR="00AA382A" w:rsidRPr="00CC2F2B" w:rsidRDefault="00DC06CA" w:rsidP="00DC06CA">
            <w:pPr>
              <w:snapToGrid w:val="0"/>
              <w:ind w:right="-619"/>
              <w:rPr>
                <w:rFonts w:ascii="Arial" w:hAnsi="Arial" w:cs="Arial"/>
                <w:sz w:val="18"/>
                <w:szCs w:val="18"/>
              </w:rPr>
            </w:pPr>
            <w:r w:rsidRPr="00CC2F2B">
              <w:rPr>
                <w:rFonts w:ascii="Arial" w:hAnsi="Arial" w:cs="Arial"/>
                <w:sz w:val="18"/>
                <w:szCs w:val="18"/>
              </w:rPr>
              <w:t>INR</w:t>
            </w:r>
            <w:r w:rsidR="00AA382A" w:rsidRPr="00CC2F2B">
              <w:rPr>
                <w:rFonts w:ascii="Arial" w:hAnsi="Arial" w:cs="Arial"/>
                <w:sz w:val="18"/>
                <w:szCs w:val="18"/>
              </w:rPr>
              <w:t xml:space="preserve"> </w:t>
            </w:r>
          </w:p>
        </w:tc>
        <w:tc>
          <w:tcPr>
            <w:tcW w:w="1355" w:type="dxa"/>
            <w:tcBorders>
              <w:top w:val="single" w:sz="4" w:space="0" w:color="000000"/>
              <w:left w:val="single" w:sz="4" w:space="0" w:color="000000"/>
              <w:bottom w:val="single" w:sz="4" w:space="0" w:color="000000"/>
              <w:right w:val="single" w:sz="4" w:space="0" w:color="000000"/>
            </w:tcBorders>
          </w:tcPr>
          <w:p w14:paraId="2CFA765E" w14:textId="77777777" w:rsidR="00AA382A" w:rsidRPr="00CC2F2B" w:rsidRDefault="0056298A">
            <w:pPr>
              <w:snapToGrid w:val="0"/>
              <w:ind w:right="-619"/>
              <w:rPr>
                <w:rFonts w:ascii="Arial" w:hAnsi="Arial" w:cs="Arial"/>
                <w:sz w:val="18"/>
                <w:szCs w:val="18"/>
              </w:rPr>
            </w:pPr>
            <w:r w:rsidRPr="00CC2F2B">
              <w:rPr>
                <w:rFonts w:ascii="Arial" w:hAnsi="Arial" w:cs="Arial"/>
                <w:sz w:val="18"/>
                <w:szCs w:val="18"/>
              </w:rPr>
              <w:t xml:space="preserve">Total Price </w:t>
            </w:r>
          </w:p>
          <w:p w14:paraId="1F9BB1AB" w14:textId="77777777" w:rsidR="00AA382A" w:rsidRPr="00CC2F2B" w:rsidRDefault="00DC06CA" w:rsidP="00CC2F2B">
            <w:pPr>
              <w:snapToGrid w:val="0"/>
              <w:ind w:right="-619"/>
              <w:rPr>
                <w:rFonts w:ascii="Arial" w:hAnsi="Arial" w:cs="Arial"/>
                <w:sz w:val="18"/>
                <w:szCs w:val="18"/>
              </w:rPr>
            </w:pPr>
            <w:r w:rsidRPr="00CC2F2B">
              <w:rPr>
                <w:rFonts w:ascii="Arial" w:hAnsi="Arial" w:cs="Arial"/>
                <w:sz w:val="18"/>
                <w:szCs w:val="18"/>
              </w:rPr>
              <w:t>INR</w:t>
            </w:r>
          </w:p>
        </w:tc>
      </w:tr>
      <w:tr w:rsidR="00CC2F2B" w:rsidRPr="00CC2F2B" w14:paraId="2982DB86" w14:textId="77777777" w:rsidTr="000B4B06">
        <w:trPr>
          <w:trHeight w:hRule="exact" w:val="340"/>
        </w:trPr>
        <w:tc>
          <w:tcPr>
            <w:tcW w:w="558" w:type="dxa"/>
            <w:tcBorders>
              <w:top w:val="single" w:sz="4" w:space="0" w:color="000000"/>
              <w:left w:val="single" w:sz="4" w:space="0" w:color="000000"/>
              <w:bottom w:val="single" w:sz="4" w:space="0" w:color="000000"/>
            </w:tcBorders>
          </w:tcPr>
          <w:p w14:paraId="7B07B6D8" w14:textId="77777777" w:rsidR="00CC2F2B" w:rsidRPr="00CC2F2B" w:rsidRDefault="008301CE" w:rsidP="00AD4869">
            <w:pPr>
              <w:snapToGrid w:val="0"/>
              <w:ind w:right="-619"/>
              <w:rPr>
                <w:rFonts w:ascii="Arial" w:hAnsi="Arial" w:cs="Arial"/>
                <w:sz w:val="18"/>
                <w:szCs w:val="18"/>
              </w:rPr>
            </w:pPr>
            <w:r>
              <w:rPr>
                <w:rFonts w:ascii="Arial" w:hAnsi="Arial" w:cs="Arial"/>
                <w:sz w:val="18"/>
                <w:szCs w:val="18"/>
              </w:rPr>
              <w:t>1</w:t>
            </w:r>
          </w:p>
        </w:tc>
        <w:tc>
          <w:tcPr>
            <w:tcW w:w="5130" w:type="dxa"/>
            <w:gridSpan w:val="4"/>
            <w:tcBorders>
              <w:top w:val="single" w:sz="4" w:space="0" w:color="000000"/>
              <w:left w:val="single" w:sz="4" w:space="0" w:color="000000"/>
              <w:bottom w:val="single" w:sz="4" w:space="0" w:color="000000"/>
            </w:tcBorders>
          </w:tcPr>
          <w:p w14:paraId="71FE7CE5" w14:textId="77777777" w:rsidR="00CC2F2B" w:rsidRPr="00CC2F2B" w:rsidRDefault="00BC19A8" w:rsidP="00AD4869">
            <w:pPr>
              <w:suppressAutoHyphens w:val="0"/>
              <w:autoSpaceDE w:val="0"/>
              <w:autoSpaceDN w:val="0"/>
              <w:adjustRightInd w:val="0"/>
              <w:rPr>
                <w:rFonts w:ascii="Arial" w:hAnsi="Arial" w:cs="Arial"/>
                <w:sz w:val="18"/>
                <w:szCs w:val="18"/>
                <w:lang w:eastAsia="en-US"/>
              </w:rPr>
            </w:pPr>
            <w:r>
              <w:rPr>
                <w:rFonts w:ascii="Arial" w:hAnsi="Arial" w:cs="Arial"/>
                <w:sz w:val="18"/>
                <w:szCs w:val="18"/>
                <w:lang w:eastAsia="en-US"/>
              </w:rPr>
              <w:t>Software Development</w:t>
            </w:r>
          </w:p>
        </w:tc>
        <w:tc>
          <w:tcPr>
            <w:tcW w:w="1400" w:type="dxa"/>
            <w:tcBorders>
              <w:top w:val="single" w:sz="4" w:space="0" w:color="000000"/>
              <w:left w:val="single" w:sz="4" w:space="0" w:color="000000"/>
              <w:bottom w:val="single" w:sz="4" w:space="0" w:color="000000"/>
            </w:tcBorders>
          </w:tcPr>
          <w:p w14:paraId="4B0A43EB" w14:textId="77777777" w:rsidR="00CC2F2B" w:rsidRPr="00CC2F2B" w:rsidRDefault="00CC2F2B" w:rsidP="00AD4869">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
          <w:p w14:paraId="63DC6968" w14:textId="77777777" w:rsidR="00CC2F2B" w:rsidRPr="00CC2F2B" w:rsidRDefault="000F0EB0" w:rsidP="000F0EB0">
            <w:pPr>
              <w:snapToGrid w:val="0"/>
              <w:ind w:right="-619"/>
              <w:rPr>
                <w:rFonts w:ascii="Arial" w:hAnsi="Arial" w:cs="Arial"/>
                <w:sz w:val="18"/>
                <w:szCs w:val="18"/>
              </w:rPr>
            </w:pPr>
            <w:r>
              <w:rPr>
                <w:rFonts w:ascii="Arial" w:hAnsi="Arial" w:cs="Arial"/>
                <w:sz w:val="18"/>
                <w:szCs w:val="18"/>
              </w:rPr>
              <w:t>53</w:t>
            </w:r>
            <w:r w:rsidR="00420725">
              <w:rPr>
                <w:rFonts w:ascii="Arial" w:hAnsi="Arial" w:cs="Arial"/>
                <w:sz w:val="18"/>
                <w:szCs w:val="18"/>
              </w:rPr>
              <w:t>,</w:t>
            </w:r>
            <w:r>
              <w:rPr>
                <w:rFonts w:ascii="Arial" w:hAnsi="Arial" w:cs="Arial"/>
                <w:sz w:val="18"/>
                <w:szCs w:val="18"/>
              </w:rPr>
              <w:t>16</w:t>
            </w:r>
            <w:r w:rsidR="00420725">
              <w:rPr>
                <w:rFonts w:ascii="Arial" w:hAnsi="Arial" w:cs="Arial"/>
                <w:sz w:val="18"/>
                <w:szCs w:val="18"/>
              </w:rPr>
              <w:t>,</w:t>
            </w:r>
            <w:r w:rsidR="00234D43">
              <w:rPr>
                <w:rFonts w:ascii="Arial" w:hAnsi="Arial" w:cs="Arial"/>
                <w:sz w:val="18"/>
                <w:szCs w:val="18"/>
              </w:rPr>
              <w:t>0</w:t>
            </w:r>
            <w:r w:rsidR="00420725">
              <w:rPr>
                <w:rFonts w:ascii="Arial" w:hAnsi="Arial" w:cs="Arial"/>
                <w:sz w:val="18"/>
                <w:szCs w:val="18"/>
              </w:rPr>
              <w:t>00</w:t>
            </w:r>
            <w:r w:rsidR="008C06E8">
              <w:rPr>
                <w:rFonts w:ascii="Arial" w:hAnsi="Arial" w:cs="Arial"/>
                <w:sz w:val="18"/>
                <w:szCs w:val="18"/>
              </w:rPr>
              <w:t>.00</w:t>
            </w:r>
          </w:p>
        </w:tc>
        <w:tc>
          <w:tcPr>
            <w:tcW w:w="1355" w:type="dxa"/>
            <w:tcBorders>
              <w:top w:val="single" w:sz="4" w:space="0" w:color="000000"/>
              <w:left w:val="single" w:sz="4" w:space="0" w:color="000000"/>
              <w:bottom w:val="single" w:sz="4" w:space="0" w:color="000000"/>
              <w:right w:val="single" w:sz="4" w:space="0" w:color="000000"/>
            </w:tcBorders>
          </w:tcPr>
          <w:p w14:paraId="19C4AF39" w14:textId="77777777" w:rsidR="00CC2F2B" w:rsidRPr="00CC2F2B" w:rsidRDefault="000F0EB0" w:rsidP="00234D43">
            <w:pPr>
              <w:snapToGrid w:val="0"/>
              <w:ind w:right="-619"/>
              <w:rPr>
                <w:rFonts w:ascii="Arial" w:hAnsi="Arial" w:cs="Arial"/>
                <w:sz w:val="18"/>
                <w:szCs w:val="18"/>
              </w:rPr>
            </w:pPr>
            <w:r>
              <w:rPr>
                <w:rFonts w:ascii="Arial" w:hAnsi="Arial" w:cs="Arial"/>
                <w:sz w:val="18"/>
                <w:szCs w:val="18"/>
              </w:rPr>
              <w:t>53,16,000.00</w:t>
            </w:r>
          </w:p>
        </w:tc>
      </w:tr>
      <w:tr w:rsidR="00CC2F2B" w:rsidRPr="00CC2F2B" w14:paraId="5AB70EEE" w14:textId="77777777" w:rsidTr="000B4B06">
        <w:trPr>
          <w:trHeight w:hRule="exact" w:val="340"/>
        </w:trPr>
        <w:tc>
          <w:tcPr>
            <w:tcW w:w="558" w:type="dxa"/>
            <w:tcBorders>
              <w:top w:val="single" w:sz="4" w:space="0" w:color="000000"/>
              <w:left w:val="single" w:sz="4" w:space="0" w:color="000000"/>
              <w:bottom w:val="single" w:sz="4" w:space="0" w:color="000000"/>
            </w:tcBorders>
          </w:tcPr>
          <w:p w14:paraId="1C2C77E7" w14:textId="77777777" w:rsidR="00CC2F2B" w:rsidRPr="00CC2F2B" w:rsidRDefault="00CC2F2B" w:rsidP="00AD4869">
            <w:pPr>
              <w:snapToGrid w:val="0"/>
              <w:ind w:right="-619"/>
              <w:rPr>
                <w:rFonts w:ascii="Arial" w:hAnsi="Arial" w:cs="Arial"/>
                <w:sz w:val="18"/>
                <w:szCs w:val="18"/>
              </w:rPr>
            </w:pPr>
          </w:p>
        </w:tc>
        <w:tc>
          <w:tcPr>
            <w:tcW w:w="5130" w:type="dxa"/>
            <w:gridSpan w:val="4"/>
            <w:tcBorders>
              <w:top w:val="single" w:sz="4" w:space="0" w:color="000000"/>
              <w:left w:val="single" w:sz="4" w:space="0" w:color="000000"/>
              <w:bottom w:val="single" w:sz="4" w:space="0" w:color="000000"/>
            </w:tcBorders>
          </w:tcPr>
          <w:p w14:paraId="710092AF" w14:textId="77777777" w:rsidR="00CC2F2B" w:rsidRPr="00CC2F2B" w:rsidRDefault="00CC2F2B" w:rsidP="00AD4869">
            <w:pPr>
              <w:snapToGrid w:val="0"/>
              <w:ind w:right="-619"/>
              <w:rPr>
                <w:rFonts w:ascii="Arial" w:hAnsi="Arial" w:cs="Arial"/>
                <w:sz w:val="18"/>
                <w:szCs w:val="18"/>
              </w:rPr>
            </w:pPr>
          </w:p>
        </w:tc>
        <w:tc>
          <w:tcPr>
            <w:tcW w:w="1400" w:type="dxa"/>
            <w:tcBorders>
              <w:top w:val="single" w:sz="4" w:space="0" w:color="000000"/>
              <w:left w:val="single" w:sz="4" w:space="0" w:color="000000"/>
              <w:bottom w:val="single" w:sz="4" w:space="0" w:color="000000"/>
            </w:tcBorders>
          </w:tcPr>
          <w:p w14:paraId="3E084580" w14:textId="77777777" w:rsidR="00CC2F2B" w:rsidRPr="00CC2F2B" w:rsidRDefault="00CC2F2B" w:rsidP="00AD4869">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
          <w:p w14:paraId="5E5F1823" w14:textId="77777777" w:rsidR="00CC2F2B" w:rsidRPr="00CC2F2B" w:rsidRDefault="00CC2F2B" w:rsidP="00AD4869">
            <w:pPr>
              <w:snapToGrid w:val="0"/>
              <w:ind w:right="-619"/>
              <w:rPr>
                <w:rFonts w:ascii="Arial" w:hAnsi="Arial" w:cs="Arial"/>
                <w:sz w:val="18"/>
                <w:szCs w:val="18"/>
              </w:rPr>
            </w:pPr>
          </w:p>
        </w:tc>
        <w:tc>
          <w:tcPr>
            <w:tcW w:w="1355" w:type="dxa"/>
            <w:tcBorders>
              <w:top w:val="single" w:sz="4" w:space="0" w:color="000000"/>
              <w:left w:val="single" w:sz="4" w:space="0" w:color="000000"/>
              <w:bottom w:val="single" w:sz="4" w:space="0" w:color="000000"/>
              <w:right w:val="single" w:sz="4" w:space="0" w:color="000000"/>
            </w:tcBorders>
          </w:tcPr>
          <w:p w14:paraId="012DF25A" w14:textId="77777777" w:rsidR="00CC2F2B" w:rsidRPr="00CC2F2B" w:rsidRDefault="00CC2F2B" w:rsidP="00AD4869">
            <w:pPr>
              <w:snapToGrid w:val="0"/>
              <w:ind w:right="-619"/>
              <w:rPr>
                <w:rFonts w:ascii="Arial" w:hAnsi="Arial" w:cs="Arial"/>
                <w:sz w:val="18"/>
                <w:szCs w:val="18"/>
              </w:rPr>
            </w:pPr>
          </w:p>
        </w:tc>
      </w:tr>
      <w:tr w:rsidR="00C81A08" w:rsidRPr="00CC2F2B" w14:paraId="4DCC76D4" w14:textId="77777777" w:rsidTr="000B4B06">
        <w:trPr>
          <w:trHeight w:hRule="exact" w:val="340"/>
        </w:trPr>
        <w:tc>
          <w:tcPr>
            <w:tcW w:w="558" w:type="dxa"/>
            <w:tcBorders>
              <w:top w:val="single" w:sz="4" w:space="0" w:color="000000"/>
              <w:left w:val="single" w:sz="4" w:space="0" w:color="000000"/>
              <w:bottom w:val="single" w:sz="4" w:space="0" w:color="000000"/>
            </w:tcBorders>
          </w:tcPr>
          <w:p w14:paraId="3BC4AF0F" w14:textId="77777777" w:rsidR="00C81A08" w:rsidRPr="00CC2F2B" w:rsidRDefault="00C81A08">
            <w:pPr>
              <w:snapToGrid w:val="0"/>
              <w:ind w:right="-619"/>
              <w:rPr>
                <w:rFonts w:ascii="Arial" w:hAnsi="Arial" w:cs="Arial"/>
                <w:sz w:val="18"/>
                <w:szCs w:val="18"/>
              </w:rPr>
            </w:pPr>
          </w:p>
        </w:tc>
        <w:tc>
          <w:tcPr>
            <w:tcW w:w="5130" w:type="dxa"/>
            <w:gridSpan w:val="4"/>
            <w:tcBorders>
              <w:top w:val="single" w:sz="4" w:space="0" w:color="000000"/>
              <w:left w:val="single" w:sz="4" w:space="0" w:color="000000"/>
              <w:bottom w:val="single" w:sz="4" w:space="0" w:color="000000"/>
            </w:tcBorders>
          </w:tcPr>
          <w:p w14:paraId="037C954A" w14:textId="77777777" w:rsidR="00C81A08" w:rsidRPr="00CC2F2B" w:rsidRDefault="00C81A08" w:rsidP="00C81A08">
            <w:pPr>
              <w:suppressAutoHyphens w:val="0"/>
              <w:autoSpaceDE w:val="0"/>
              <w:autoSpaceDN w:val="0"/>
              <w:adjustRightInd w:val="0"/>
              <w:rPr>
                <w:rFonts w:ascii="Arial" w:hAnsi="Arial" w:cs="Arial"/>
                <w:sz w:val="18"/>
                <w:szCs w:val="18"/>
                <w:lang w:eastAsia="en-US"/>
              </w:rPr>
            </w:pPr>
          </w:p>
        </w:tc>
        <w:tc>
          <w:tcPr>
            <w:tcW w:w="1400" w:type="dxa"/>
            <w:tcBorders>
              <w:top w:val="single" w:sz="4" w:space="0" w:color="000000"/>
              <w:left w:val="single" w:sz="4" w:space="0" w:color="000000"/>
              <w:bottom w:val="single" w:sz="4" w:space="0" w:color="000000"/>
            </w:tcBorders>
          </w:tcPr>
          <w:p w14:paraId="5D77EC42" w14:textId="77777777" w:rsidR="00C81A08" w:rsidRPr="00CC2F2B" w:rsidRDefault="00C81A08">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
          <w:p w14:paraId="5CAF788A" w14:textId="77777777" w:rsidR="00C81A08" w:rsidRPr="00CC2F2B" w:rsidRDefault="00C81A08">
            <w:pPr>
              <w:snapToGrid w:val="0"/>
              <w:ind w:right="-619"/>
              <w:rPr>
                <w:rFonts w:ascii="Arial" w:hAnsi="Arial" w:cs="Arial"/>
                <w:sz w:val="18"/>
                <w:szCs w:val="18"/>
              </w:rPr>
            </w:pPr>
          </w:p>
        </w:tc>
        <w:tc>
          <w:tcPr>
            <w:tcW w:w="1355" w:type="dxa"/>
            <w:tcBorders>
              <w:top w:val="single" w:sz="4" w:space="0" w:color="000000"/>
              <w:left w:val="single" w:sz="4" w:space="0" w:color="000000"/>
              <w:bottom w:val="single" w:sz="4" w:space="0" w:color="000000"/>
              <w:right w:val="single" w:sz="4" w:space="0" w:color="000000"/>
            </w:tcBorders>
          </w:tcPr>
          <w:p w14:paraId="52B03ACC" w14:textId="77777777" w:rsidR="00C81A08" w:rsidRPr="00CC2F2B" w:rsidRDefault="00C81A08">
            <w:pPr>
              <w:snapToGrid w:val="0"/>
              <w:ind w:right="-619"/>
              <w:rPr>
                <w:rFonts w:ascii="Arial" w:hAnsi="Arial" w:cs="Arial"/>
                <w:sz w:val="18"/>
                <w:szCs w:val="18"/>
              </w:rPr>
            </w:pPr>
          </w:p>
        </w:tc>
      </w:tr>
      <w:tr w:rsidR="00AA382A" w:rsidRPr="00CC2F2B" w14:paraId="51AC7660" w14:textId="77777777" w:rsidTr="000B4B06">
        <w:trPr>
          <w:trHeight w:hRule="exact" w:val="340"/>
        </w:trPr>
        <w:tc>
          <w:tcPr>
            <w:tcW w:w="558" w:type="dxa"/>
            <w:tcBorders>
              <w:top w:val="single" w:sz="4" w:space="0" w:color="000000"/>
              <w:left w:val="single" w:sz="4" w:space="0" w:color="000000"/>
              <w:bottom w:val="single" w:sz="4" w:space="0" w:color="000000"/>
            </w:tcBorders>
          </w:tcPr>
          <w:p w14:paraId="37F7913C" w14:textId="77777777" w:rsidR="00AA382A" w:rsidRPr="00CC2F2B" w:rsidRDefault="00AA382A">
            <w:pPr>
              <w:snapToGrid w:val="0"/>
              <w:ind w:right="-619"/>
              <w:rPr>
                <w:rFonts w:ascii="Arial" w:hAnsi="Arial" w:cs="Arial"/>
                <w:sz w:val="18"/>
                <w:szCs w:val="18"/>
              </w:rPr>
            </w:pPr>
          </w:p>
        </w:tc>
        <w:tc>
          <w:tcPr>
            <w:tcW w:w="5130" w:type="dxa"/>
            <w:gridSpan w:val="4"/>
            <w:tcBorders>
              <w:top w:val="single" w:sz="4" w:space="0" w:color="000000"/>
              <w:left w:val="single" w:sz="4" w:space="0" w:color="000000"/>
              <w:bottom w:val="single" w:sz="4" w:space="0" w:color="000000"/>
            </w:tcBorders>
          </w:tcPr>
          <w:p w14:paraId="2F8B8C0E" w14:textId="77777777" w:rsidR="00AA382A" w:rsidRPr="00CC2F2B" w:rsidRDefault="00AA382A">
            <w:pPr>
              <w:snapToGrid w:val="0"/>
              <w:ind w:right="-619"/>
              <w:rPr>
                <w:rFonts w:ascii="Arial" w:hAnsi="Arial" w:cs="Arial"/>
                <w:sz w:val="18"/>
                <w:szCs w:val="18"/>
              </w:rPr>
            </w:pPr>
          </w:p>
        </w:tc>
        <w:tc>
          <w:tcPr>
            <w:tcW w:w="1400" w:type="dxa"/>
            <w:tcBorders>
              <w:top w:val="single" w:sz="4" w:space="0" w:color="000000"/>
              <w:left w:val="single" w:sz="4" w:space="0" w:color="000000"/>
              <w:bottom w:val="single" w:sz="4" w:space="0" w:color="000000"/>
            </w:tcBorders>
          </w:tcPr>
          <w:p w14:paraId="1788C616" w14:textId="77777777" w:rsidR="00AA382A" w:rsidRPr="00CC2F2B" w:rsidRDefault="00AA382A">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
          <w:p w14:paraId="7523FB07" w14:textId="77777777" w:rsidR="00AA382A" w:rsidRPr="00CC2F2B" w:rsidRDefault="00AA382A">
            <w:pPr>
              <w:snapToGrid w:val="0"/>
              <w:ind w:right="-619"/>
              <w:rPr>
                <w:rFonts w:ascii="Arial" w:hAnsi="Arial" w:cs="Arial"/>
                <w:sz w:val="18"/>
                <w:szCs w:val="18"/>
              </w:rPr>
            </w:pPr>
          </w:p>
        </w:tc>
        <w:tc>
          <w:tcPr>
            <w:tcW w:w="1355" w:type="dxa"/>
            <w:tcBorders>
              <w:top w:val="single" w:sz="4" w:space="0" w:color="000000"/>
              <w:left w:val="single" w:sz="4" w:space="0" w:color="000000"/>
              <w:bottom w:val="single" w:sz="4" w:space="0" w:color="000000"/>
              <w:right w:val="single" w:sz="4" w:space="0" w:color="000000"/>
            </w:tcBorders>
          </w:tcPr>
          <w:p w14:paraId="00622EDD" w14:textId="77777777" w:rsidR="00AA382A" w:rsidRPr="00CC2F2B" w:rsidRDefault="00AA382A">
            <w:pPr>
              <w:snapToGrid w:val="0"/>
              <w:ind w:right="-619"/>
              <w:rPr>
                <w:rFonts w:ascii="Arial" w:hAnsi="Arial" w:cs="Arial"/>
                <w:sz w:val="18"/>
                <w:szCs w:val="18"/>
              </w:rPr>
            </w:pPr>
          </w:p>
        </w:tc>
      </w:tr>
      <w:tr w:rsidR="00AA382A" w:rsidRPr="00CC2F2B" w14:paraId="627FB18D" w14:textId="77777777" w:rsidTr="000B4B06">
        <w:tblPrEx>
          <w:tblW w:w="9208" w:type="dxa"/>
          <w:tblInd w:w="-5" w:type="dxa"/>
          <w:tblLayout w:type="fixed"/>
          <w:tblLook w:val="0000" w:firstRow="0" w:lastRow="0" w:firstColumn="0" w:lastColumn="0" w:noHBand="0" w:noVBand="0"/>
          <w:tblPrExChange w:id="1" w:author="EA" w:date="2018-02-03T21:33:00Z">
            <w:tblPrEx>
              <w:tblW w:w="9208" w:type="dxa"/>
              <w:tblInd w:w="-5" w:type="dxa"/>
              <w:tblLayout w:type="fixed"/>
              <w:tblLook w:val="0000" w:firstRow="0" w:lastRow="0" w:firstColumn="0" w:lastColumn="0" w:noHBand="0" w:noVBand="0"/>
            </w:tblPrEx>
          </w:tblPrExChange>
        </w:tblPrEx>
        <w:trPr>
          <w:cantSplit/>
          <w:trHeight w:hRule="exact" w:val="340"/>
          <w:trPrChange w:id="2" w:author="EA" w:date="2018-02-03T21:33:00Z">
            <w:trPr>
              <w:cantSplit/>
              <w:trHeight w:hRule="exact" w:val="340"/>
            </w:trPr>
          </w:trPrChange>
        </w:trPr>
        <w:tc>
          <w:tcPr>
            <w:tcW w:w="1422" w:type="dxa"/>
            <w:gridSpan w:val="2"/>
            <w:tcBorders>
              <w:top w:val="single" w:sz="4" w:space="0" w:color="000000"/>
              <w:left w:val="single" w:sz="4" w:space="0" w:color="000000"/>
              <w:bottom w:val="single" w:sz="4" w:space="0" w:color="000000"/>
            </w:tcBorders>
            <w:tcPrChange w:id="3" w:author="EA" w:date="2018-02-03T21:33:00Z">
              <w:tcPr>
                <w:tcW w:w="1422" w:type="dxa"/>
                <w:gridSpan w:val="2"/>
                <w:tcBorders>
                  <w:top w:val="single" w:sz="4" w:space="0" w:color="000000"/>
                  <w:left w:val="single" w:sz="4" w:space="0" w:color="000000"/>
                  <w:bottom w:val="single" w:sz="4" w:space="0" w:color="000000"/>
                </w:tcBorders>
              </w:tcPr>
            </w:tcPrChange>
          </w:tcPr>
          <w:p w14:paraId="60463384"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Challan No.</w:t>
            </w:r>
          </w:p>
        </w:tc>
        <w:tc>
          <w:tcPr>
            <w:tcW w:w="1422" w:type="dxa"/>
            <w:tcBorders>
              <w:top w:val="single" w:sz="4" w:space="0" w:color="000000"/>
              <w:left w:val="single" w:sz="4" w:space="0" w:color="000000"/>
              <w:bottom w:val="single" w:sz="4" w:space="0" w:color="000000"/>
            </w:tcBorders>
            <w:tcPrChange w:id="4" w:author="EA" w:date="2018-02-03T21:33:00Z">
              <w:tcPr>
                <w:tcW w:w="1422" w:type="dxa"/>
                <w:tcBorders>
                  <w:top w:val="single" w:sz="4" w:space="0" w:color="000000"/>
                  <w:left w:val="single" w:sz="4" w:space="0" w:color="000000"/>
                  <w:bottom w:val="single" w:sz="4" w:space="0" w:color="000000"/>
                </w:tcBorders>
              </w:tcPr>
            </w:tcPrChange>
          </w:tcPr>
          <w:p w14:paraId="003333BC"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Challan Date</w:t>
            </w:r>
          </w:p>
        </w:tc>
        <w:tc>
          <w:tcPr>
            <w:tcW w:w="1422" w:type="dxa"/>
            <w:tcBorders>
              <w:top w:val="single" w:sz="4" w:space="0" w:color="000000"/>
              <w:left w:val="single" w:sz="4" w:space="0" w:color="000000"/>
              <w:bottom w:val="single" w:sz="4" w:space="0" w:color="000000"/>
            </w:tcBorders>
            <w:tcPrChange w:id="5" w:author="EA" w:date="2018-02-03T21:33:00Z">
              <w:tcPr>
                <w:tcW w:w="2543" w:type="dxa"/>
                <w:tcBorders>
                  <w:top w:val="single" w:sz="4" w:space="0" w:color="000000"/>
                  <w:left w:val="single" w:sz="4" w:space="0" w:color="000000"/>
                  <w:bottom w:val="single" w:sz="4" w:space="0" w:color="000000"/>
                </w:tcBorders>
              </w:tcPr>
            </w:tcPrChange>
          </w:tcPr>
          <w:p w14:paraId="47547289"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Invoice No.</w:t>
            </w:r>
          </w:p>
        </w:tc>
        <w:tc>
          <w:tcPr>
            <w:tcW w:w="1422" w:type="dxa"/>
            <w:tcBorders>
              <w:top w:val="single" w:sz="4" w:space="0" w:color="000000"/>
              <w:left w:val="single" w:sz="4" w:space="0" w:color="000000"/>
              <w:bottom w:val="single" w:sz="4" w:space="0" w:color="000000"/>
            </w:tcBorders>
            <w:tcPrChange w:id="6" w:author="EA" w:date="2018-02-03T21:33:00Z">
              <w:tcPr>
                <w:tcW w:w="301" w:type="dxa"/>
                <w:tcBorders>
                  <w:top w:val="single" w:sz="4" w:space="0" w:color="000000"/>
                  <w:left w:val="single" w:sz="4" w:space="0" w:color="000000"/>
                  <w:bottom w:val="single" w:sz="4" w:space="0" w:color="000000"/>
                </w:tcBorders>
              </w:tcPr>
            </w:tcPrChange>
          </w:tcPr>
          <w:p w14:paraId="0DBAD74D"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Invoice Date</w:t>
            </w:r>
          </w:p>
        </w:tc>
        <w:tc>
          <w:tcPr>
            <w:tcW w:w="1400" w:type="dxa"/>
            <w:tcBorders>
              <w:top w:val="single" w:sz="4" w:space="0" w:color="000000"/>
              <w:left w:val="single" w:sz="4" w:space="0" w:color="000000"/>
              <w:bottom w:val="single" w:sz="4" w:space="0" w:color="000000"/>
            </w:tcBorders>
            <w:tcPrChange w:id="7" w:author="EA" w:date="2018-02-03T21:33:00Z">
              <w:tcPr>
                <w:tcW w:w="900" w:type="dxa"/>
                <w:tcBorders>
                  <w:top w:val="single" w:sz="4" w:space="0" w:color="000000"/>
                  <w:left w:val="single" w:sz="4" w:space="0" w:color="000000"/>
                  <w:bottom w:val="single" w:sz="4" w:space="0" w:color="000000"/>
                </w:tcBorders>
              </w:tcPr>
            </w:tcPrChange>
          </w:tcPr>
          <w:p w14:paraId="53E26B8E" w14:textId="77777777" w:rsidR="00AA382A" w:rsidRPr="00CC2F2B" w:rsidRDefault="00AA382A">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Change w:id="8" w:author="EA" w:date="2018-02-03T21:33:00Z">
              <w:tcPr>
                <w:tcW w:w="1265" w:type="dxa"/>
                <w:gridSpan w:val="2"/>
                <w:tcBorders>
                  <w:top w:val="single" w:sz="4" w:space="0" w:color="000000"/>
                  <w:left w:val="single" w:sz="4" w:space="0" w:color="000000"/>
                  <w:bottom w:val="single" w:sz="4" w:space="0" w:color="000000"/>
                </w:tcBorders>
              </w:tcPr>
            </w:tcPrChange>
          </w:tcPr>
          <w:p w14:paraId="30450479" w14:textId="77777777" w:rsidR="00AA382A" w:rsidRPr="00CC2F2B" w:rsidRDefault="00AA382A" w:rsidP="007F4986">
            <w:pPr>
              <w:pStyle w:val="Heading3"/>
              <w:tabs>
                <w:tab w:val="left" w:pos="0"/>
              </w:tabs>
              <w:snapToGrid w:val="0"/>
              <w:ind w:right="-619"/>
              <w:rPr>
                <w:rFonts w:ascii="Arial" w:hAnsi="Arial" w:cs="Arial"/>
                <w:szCs w:val="18"/>
              </w:rPr>
            </w:pPr>
            <w:r w:rsidRPr="00CC2F2B">
              <w:rPr>
                <w:rFonts w:ascii="Arial" w:hAnsi="Arial" w:cs="Arial"/>
                <w:szCs w:val="18"/>
              </w:rPr>
              <w:t>Sub-Total</w:t>
            </w:r>
          </w:p>
        </w:tc>
        <w:tc>
          <w:tcPr>
            <w:tcW w:w="1355" w:type="dxa"/>
            <w:tcBorders>
              <w:top w:val="single" w:sz="4" w:space="0" w:color="000000"/>
              <w:left w:val="single" w:sz="4" w:space="0" w:color="000000"/>
              <w:bottom w:val="single" w:sz="4" w:space="0" w:color="000000"/>
              <w:right w:val="single" w:sz="4" w:space="0" w:color="000000"/>
            </w:tcBorders>
            <w:tcPrChange w:id="9" w:author="EA" w:date="2018-02-03T21:33:00Z">
              <w:tcPr>
                <w:tcW w:w="1355" w:type="dxa"/>
                <w:tcBorders>
                  <w:top w:val="single" w:sz="4" w:space="0" w:color="000000"/>
                  <w:left w:val="single" w:sz="4" w:space="0" w:color="000000"/>
                  <w:bottom w:val="single" w:sz="4" w:space="0" w:color="000000"/>
                  <w:right w:val="single" w:sz="4" w:space="0" w:color="000000"/>
                </w:tcBorders>
              </w:tcPr>
            </w:tcPrChange>
          </w:tcPr>
          <w:p w14:paraId="62C96049" w14:textId="77777777" w:rsidR="00AA382A" w:rsidRPr="008301CE" w:rsidRDefault="000F0EB0" w:rsidP="00234D43">
            <w:pPr>
              <w:snapToGrid w:val="0"/>
              <w:ind w:right="-619"/>
              <w:rPr>
                <w:rFonts w:ascii="Arial" w:hAnsi="Arial" w:cs="Arial"/>
                <w:b/>
                <w:bCs/>
                <w:sz w:val="18"/>
                <w:szCs w:val="18"/>
              </w:rPr>
            </w:pPr>
            <w:r>
              <w:rPr>
                <w:rFonts w:ascii="Arial" w:hAnsi="Arial" w:cs="Arial"/>
                <w:sz w:val="18"/>
                <w:szCs w:val="18"/>
              </w:rPr>
              <w:t>53,16,000.00</w:t>
            </w:r>
          </w:p>
        </w:tc>
      </w:tr>
      <w:tr w:rsidR="00AA382A" w:rsidRPr="00CC2F2B" w14:paraId="22EEB88D" w14:textId="77777777" w:rsidTr="000B4B06">
        <w:tblPrEx>
          <w:tblW w:w="9208" w:type="dxa"/>
          <w:tblInd w:w="-5" w:type="dxa"/>
          <w:tblLayout w:type="fixed"/>
          <w:tblLook w:val="0000" w:firstRow="0" w:lastRow="0" w:firstColumn="0" w:lastColumn="0" w:noHBand="0" w:noVBand="0"/>
          <w:tblPrExChange w:id="10" w:author="EA" w:date="2018-02-03T21:33:00Z">
            <w:tblPrEx>
              <w:tblW w:w="9208" w:type="dxa"/>
              <w:tblInd w:w="-5" w:type="dxa"/>
              <w:tblLayout w:type="fixed"/>
              <w:tblLook w:val="0000" w:firstRow="0" w:lastRow="0" w:firstColumn="0" w:lastColumn="0" w:noHBand="0" w:noVBand="0"/>
            </w:tblPrEx>
          </w:tblPrExChange>
        </w:tblPrEx>
        <w:trPr>
          <w:cantSplit/>
          <w:trHeight w:hRule="exact" w:val="526"/>
          <w:trPrChange w:id="11" w:author="EA" w:date="2018-02-03T21:33:00Z">
            <w:trPr>
              <w:cantSplit/>
              <w:trHeight w:hRule="exact" w:val="340"/>
            </w:trPr>
          </w:trPrChange>
        </w:trPr>
        <w:tc>
          <w:tcPr>
            <w:tcW w:w="1422" w:type="dxa"/>
            <w:gridSpan w:val="2"/>
            <w:tcBorders>
              <w:top w:val="single" w:sz="4" w:space="0" w:color="000000"/>
              <w:left w:val="single" w:sz="4" w:space="0" w:color="000000"/>
              <w:bottom w:val="single" w:sz="4" w:space="0" w:color="000000"/>
            </w:tcBorders>
            <w:tcPrChange w:id="12" w:author="EA" w:date="2018-02-03T21:33:00Z">
              <w:tcPr>
                <w:tcW w:w="1422" w:type="dxa"/>
                <w:gridSpan w:val="2"/>
                <w:tcBorders>
                  <w:top w:val="single" w:sz="4" w:space="0" w:color="000000"/>
                  <w:left w:val="single" w:sz="4" w:space="0" w:color="000000"/>
                  <w:bottom w:val="single" w:sz="4" w:space="0" w:color="000000"/>
                </w:tcBorders>
              </w:tcPr>
            </w:tcPrChange>
          </w:tcPr>
          <w:p w14:paraId="57CB50AD" w14:textId="77777777" w:rsidR="00AA382A" w:rsidRPr="00CC2F2B" w:rsidRDefault="00AD4869">
            <w:pPr>
              <w:snapToGrid w:val="0"/>
              <w:ind w:right="-619"/>
              <w:rPr>
                <w:rFonts w:ascii="Arial" w:hAnsi="Arial" w:cs="Arial"/>
                <w:sz w:val="18"/>
                <w:szCs w:val="18"/>
              </w:rPr>
            </w:pPr>
            <w:ins w:id="13" w:author="sachin" w:date="2018-02-03T21:33:00Z">
              <w:r w:rsidRPr="00AD4869">
                <w:rPr>
                  <w:rFonts w:ascii="Arial" w:hAnsi="Arial" w:cs="Arial"/>
                  <w:sz w:val="18"/>
                  <w:szCs w:val="18"/>
                </w:rPr>
                <w:t>MH/03258/17-18</w:t>
              </w:r>
            </w:ins>
          </w:p>
        </w:tc>
        <w:tc>
          <w:tcPr>
            <w:tcW w:w="1422" w:type="dxa"/>
            <w:tcBorders>
              <w:top w:val="single" w:sz="4" w:space="0" w:color="000000"/>
              <w:left w:val="single" w:sz="4" w:space="0" w:color="000000"/>
              <w:bottom w:val="single" w:sz="4" w:space="0" w:color="000000"/>
            </w:tcBorders>
            <w:tcPrChange w:id="14" w:author="EA" w:date="2018-02-03T21:33:00Z">
              <w:tcPr>
                <w:tcW w:w="1422" w:type="dxa"/>
                <w:tcBorders>
                  <w:top w:val="single" w:sz="4" w:space="0" w:color="000000"/>
                  <w:left w:val="single" w:sz="4" w:space="0" w:color="000000"/>
                  <w:bottom w:val="single" w:sz="4" w:space="0" w:color="000000"/>
                </w:tcBorders>
              </w:tcPr>
            </w:tcPrChange>
          </w:tcPr>
          <w:p w14:paraId="2DE2F09D" w14:textId="7D62BF24" w:rsidR="00AA382A" w:rsidRPr="00CC2F2B" w:rsidRDefault="00AA382A">
            <w:pPr>
              <w:snapToGrid w:val="0"/>
              <w:ind w:right="-619"/>
              <w:rPr>
                <w:rFonts w:ascii="Arial" w:hAnsi="Arial" w:cs="Arial"/>
                <w:sz w:val="18"/>
                <w:szCs w:val="18"/>
              </w:rPr>
            </w:pPr>
            <w:del w:id="15" w:author="sachin" w:date="2018-02-03T21:33:00Z">
              <w:r w:rsidRPr="00CC2F2B">
                <w:rPr>
                  <w:rFonts w:ascii="Arial" w:hAnsi="Arial" w:cs="Arial"/>
                  <w:sz w:val="18"/>
                  <w:szCs w:val="18"/>
                </w:rPr>
                <w:delText xml:space="preserve">      /       /  </w:delText>
              </w:r>
            </w:del>
            <w:ins w:id="16" w:author="sachin" w:date="2018-02-03T21:33:00Z">
              <w:r w:rsidR="00AD4869" w:rsidRPr="00AD4869">
                <w:rPr>
                  <w:rFonts w:ascii="Arial" w:hAnsi="Arial" w:cs="Arial"/>
                  <w:sz w:val="18"/>
                  <w:szCs w:val="18"/>
                </w:rPr>
                <w:t>2-Feb-2018</w:t>
              </w:r>
            </w:ins>
          </w:p>
        </w:tc>
        <w:tc>
          <w:tcPr>
            <w:tcW w:w="1422" w:type="dxa"/>
            <w:tcBorders>
              <w:top w:val="single" w:sz="4" w:space="0" w:color="000000"/>
              <w:left w:val="single" w:sz="4" w:space="0" w:color="000000"/>
              <w:bottom w:val="single" w:sz="4" w:space="0" w:color="000000"/>
            </w:tcBorders>
            <w:tcPrChange w:id="17" w:author="EA" w:date="2018-02-03T21:33:00Z">
              <w:tcPr>
                <w:tcW w:w="2543" w:type="dxa"/>
                <w:tcBorders>
                  <w:top w:val="single" w:sz="4" w:space="0" w:color="000000"/>
                  <w:left w:val="single" w:sz="4" w:space="0" w:color="000000"/>
                  <w:bottom w:val="single" w:sz="4" w:space="0" w:color="000000"/>
                </w:tcBorders>
              </w:tcPr>
            </w:tcPrChange>
          </w:tcPr>
          <w:p w14:paraId="763582DC" w14:textId="77777777" w:rsidR="00AA382A" w:rsidRPr="00CC2F2B" w:rsidRDefault="00AD4869">
            <w:pPr>
              <w:snapToGrid w:val="0"/>
              <w:ind w:right="-619"/>
              <w:rPr>
                <w:rFonts w:ascii="Arial" w:hAnsi="Arial" w:cs="Arial"/>
                <w:sz w:val="18"/>
                <w:szCs w:val="18"/>
              </w:rPr>
            </w:pPr>
            <w:ins w:id="18" w:author="sachin" w:date="2018-02-03T21:33:00Z">
              <w:r>
                <w:rPr>
                  <w:rFonts w:ascii="Arial" w:hAnsi="Arial" w:cs="Arial"/>
                  <w:sz w:val="18"/>
                  <w:szCs w:val="18"/>
                </w:rPr>
                <w:t xml:space="preserve">65% of Base </w:t>
              </w:r>
              <w:proofErr w:type="spellStart"/>
              <w:r>
                <w:rPr>
                  <w:rFonts w:ascii="Arial" w:hAnsi="Arial" w:cs="Arial"/>
                  <w:sz w:val="18"/>
                  <w:szCs w:val="18"/>
                </w:rPr>
                <w:t>amt</w:t>
              </w:r>
              <w:proofErr w:type="spellEnd"/>
              <w:r>
                <w:rPr>
                  <w:rFonts w:ascii="Arial" w:hAnsi="Arial" w:cs="Arial"/>
                  <w:sz w:val="18"/>
                  <w:szCs w:val="18"/>
                </w:rPr>
                <w:t xml:space="preserve">  + 18% GST</w:t>
              </w:r>
            </w:ins>
          </w:p>
        </w:tc>
        <w:tc>
          <w:tcPr>
            <w:tcW w:w="1422" w:type="dxa"/>
            <w:tcBorders>
              <w:top w:val="single" w:sz="4" w:space="0" w:color="000000"/>
              <w:left w:val="single" w:sz="4" w:space="0" w:color="000000"/>
              <w:bottom w:val="single" w:sz="4" w:space="0" w:color="000000"/>
            </w:tcBorders>
            <w:tcPrChange w:id="19" w:author="EA" w:date="2018-02-03T21:33:00Z">
              <w:tcPr>
                <w:tcW w:w="301" w:type="dxa"/>
                <w:tcBorders>
                  <w:top w:val="single" w:sz="4" w:space="0" w:color="000000"/>
                  <w:left w:val="single" w:sz="4" w:space="0" w:color="000000"/>
                  <w:bottom w:val="single" w:sz="4" w:space="0" w:color="000000"/>
                </w:tcBorders>
              </w:tcPr>
            </w:tcPrChange>
          </w:tcPr>
          <w:p w14:paraId="7DEA2B3A"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 xml:space="preserve">      /       /  </w:t>
            </w:r>
          </w:p>
        </w:tc>
        <w:tc>
          <w:tcPr>
            <w:tcW w:w="1400" w:type="dxa"/>
            <w:tcBorders>
              <w:top w:val="single" w:sz="4" w:space="0" w:color="000000"/>
              <w:left w:val="single" w:sz="4" w:space="0" w:color="000000"/>
              <w:bottom w:val="single" w:sz="4" w:space="0" w:color="000000"/>
            </w:tcBorders>
            <w:tcPrChange w:id="20" w:author="EA" w:date="2018-02-03T21:33:00Z">
              <w:tcPr>
                <w:tcW w:w="900" w:type="dxa"/>
                <w:tcBorders>
                  <w:top w:val="single" w:sz="4" w:space="0" w:color="000000"/>
                  <w:left w:val="single" w:sz="4" w:space="0" w:color="000000"/>
                  <w:bottom w:val="single" w:sz="4" w:space="0" w:color="000000"/>
                </w:tcBorders>
              </w:tcPr>
            </w:tcPrChange>
          </w:tcPr>
          <w:p w14:paraId="7C65AC05" w14:textId="278F44DF" w:rsidR="000B4B06" w:rsidRDefault="000B4B06">
            <w:pPr>
              <w:snapToGrid w:val="0"/>
              <w:ind w:right="-619"/>
              <w:rPr>
                <w:rFonts w:ascii="Arial" w:hAnsi="Arial" w:cs="Arial"/>
                <w:sz w:val="18"/>
                <w:szCs w:val="18"/>
              </w:rPr>
            </w:pPr>
            <w:r>
              <w:rPr>
                <w:rFonts w:ascii="Arial" w:hAnsi="Arial" w:cs="Arial"/>
                <w:sz w:val="18"/>
                <w:szCs w:val="18"/>
              </w:rPr>
              <w:t>As per Rekha’s</w:t>
            </w:r>
          </w:p>
          <w:p w14:paraId="1B895346" w14:textId="6EDBAC16" w:rsidR="00AA382A" w:rsidRPr="00CC2F2B" w:rsidRDefault="000B4B06">
            <w:pPr>
              <w:snapToGrid w:val="0"/>
              <w:ind w:right="-619"/>
              <w:rPr>
                <w:rFonts w:ascii="Arial" w:hAnsi="Arial" w:cs="Arial"/>
                <w:sz w:val="18"/>
                <w:szCs w:val="18"/>
              </w:rPr>
            </w:pPr>
            <w:r>
              <w:rPr>
                <w:rFonts w:ascii="Arial" w:hAnsi="Arial" w:cs="Arial"/>
                <w:sz w:val="18"/>
                <w:szCs w:val="18"/>
              </w:rPr>
              <w:t xml:space="preserve"> mail</w:t>
            </w:r>
          </w:p>
        </w:tc>
        <w:tc>
          <w:tcPr>
            <w:tcW w:w="765" w:type="dxa"/>
            <w:tcBorders>
              <w:top w:val="single" w:sz="4" w:space="0" w:color="000000"/>
              <w:left w:val="single" w:sz="4" w:space="0" w:color="000000"/>
              <w:bottom w:val="single" w:sz="4" w:space="0" w:color="000000"/>
            </w:tcBorders>
            <w:tcPrChange w:id="21" w:author="EA" w:date="2018-02-03T21:33:00Z">
              <w:tcPr>
                <w:tcW w:w="1265" w:type="dxa"/>
                <w:gridSpan w:val="2"/>
                <w:tcBorders>
                  <w:top w:val="single" w:sz="4" w:space="0" w:color="000000"/>
                  <w:left w:val="single" w:sz="4" w:space="0" w:color="000000"/>
                  <w:bottom w:val="single" w:sz="4" w:space="0" w:color="000000"/>
                </w:tcBorders>
              </w:tcPr>
            </w:tcPrChange>
          </w:tcPr>
          <w:p w14:paraId="7E4C5A00" w14:textId="77777777" w:rsidR="00AA382A" w:rsidRPr="00CC2F2B" w:rsidRDefault="00C60A49">
            <w:pPr>
              <w:snapToGrid w:val="0"/>
              <w:ind w:right="-619"/>
              <w:rPr>
                <w:rFonts w:ascii="Arial" w:hAnsi="Arial" w:cs="Arial"/>
                <w:b/>
                <w:sz w:val="18"/>
                <w:szCs w:val="18"/>
              </w:rPr>
            </w:pPr>
            <w:r>
              <w:rPr>
                <w:rFonts w:ascii="Arial" w:hAnsi="Arial" w:cs="Arial"/>
                <w:b/>
                <w:sz w:val="18"/>
                <w:szCs w:val="18"/>
              </w:rPr>
              <w:t>GST 18</w:t>
            </w:r>
            <w:r w:rsidR="00AA382A" w:rsidRPr="00CC2F2B">
              <w:rPr>
                <w:rFonts w:ascii="Arial" w:hAnsi="Arial" w:cs="Arial"/>
                <w:b/>
                <w:sz w:val="18"/>
                <w:szCs w:val="18"/>
              </w:rPr>
              <w:t>%</w:t>
            </w:r>
          </w:p>
          <w:p w14:paraId="5225AD55" w14:textId="77777777" w:rsidR="00AA382A" w:rsidRPr="00CC2F2B" w:rsidRDefault="00AA382A">
            <w:pPr>
              <w:ind w:right="-619"/>
              <w:rPr>
                <w:rFonts w:ascii="Arial" w:hAnsi="Arial" w:cs="Arial"/>
                <w:b/>
                <w:sz w:val="18"/>
                <w:szCs w:val="18"/>
              </w:rPr>
            </w:pPr>
          </w:p>
        </w:tc>
        <w:tc>
          <w:tcPr>
            <w:tcW w:w="1355" w:type="dxa"/>
            <w:tcBorders>
              <w:top w:val="single" w:sz="4" w:space="0" w:color="000000"/>
              <w:left w:val="single" w:sz="4" w:space="0" w:color="000000"/>
              <w:bottom w:val="single" w:sz="4" w:space="0" w:color="000000"/>
              <w:right w:val="single" w:sz="4" w:space="0" w:color="000000"/>
            </w:tcBorders>
            <w:tcPrChange w:id="22" w:author="EA" w:date="2018-02-03T21:33:00Z">
              <w:tcPr>
                <w:tcW w:w="1355" w:type="dxa"/>
                <w:tcBorders>
                  <w:top w:val="single" w:sz="4" w:space="0" w:color="000000"/>
                  <w:left w:val="single" w:sz="4" w:space="0" w:color="000000"/>
                  <w:bottom w:val="single" w:sz="4" w:space="0" w:color="000000"/>
                  <w:right w:val="single" w:sz="4" w:space="0" w:color="000000"/>
                </w:tcBorders>
              </w:tcPr>
            </w:tcPrChange>
          </w:tcPr>
          <w:p w14:paraId="0A776F1F" w14:textId="77777777" w:rsidR="00AA382A" w:rsidRPr="00CC2F2B" w:rsidRDefault="000F0EB0" w:rsidP="000F0EB0">
            <w:pPr>
              <w:snapToGrid w:val="0"/>
              <w:ind w:right="-619"/>
              <w:rPr>
                <w:rFonts w:ascii="Arial" w:hAnsi="Arial" w:cs="Arial"/>
                <w:sz w:val="18"/>
                <w:szCs w:val="18"/>
              </w:rPr>
            </w:pPr>
            <w:r>
              <w:rPr>
                <w:rFonts w:ascii="Arial" w:hAnsi="Arial" w:cs="Arial"/>
                <w:sz w:val="18"/>
                <w:szCs w:val="18"/>
              </w:rPr>
              <w:t xml:space="preserve">  9,56,880.00</w:t>
            </w:r>
          </w:p>
        </w:tc>
      </w:tr>
      <w:tr w:rsidR="00AA382A" w:rsidRPr="00CC2F2B" w14:paraId="2B6F9516" w14:textId="77777777" w:rsidTr="000B4B06">
        <w:tblPrEx>
          <w:tblW w:w="9208" w:type="dxa"/>
          <w:tblInd w:w="-5" w:type="dxa"/>
          <w:tblLayout w:type="fixed"/>
          <w:tblLook w:val="0000" w:firstRow="0" w:lastRow="0" w:firstColumn="0" w:lastColumn="0" w:noHBand="0" w:noVBand="0"/>
          <w:tblPrExChange w:id="23" w:author="EA" w:date="2018-02-03T21:33:00Z">
            <w:tblPrEx>
              <w:tblW w:w="9208" w:type="dxa"/>
              <w:tblInd w:w="-5" w:type="dxa"/>
              <w:tblLayout w:type="fixed"/>
              <w:tblLook w:val="0000" w:firstRow="0" w:lastRow="0" w:firstColumn="0" w:lastColumn="0" w:noHBand="0" w:noVBand="0"/>
            </w:tblPrEx>
          </w:tblPrExChange>
        </w:tblPrEx>
        <w:trPr>
          <w:cantSplit/>
          <w:trHeight w:hRule="exact" w:val="340"/>
          <w:trPrChange w:id="24" w:author="EA" w:date="2018-02-03T21:33:00Z">
            <w:trPr>
              <w:cantSplit/>
              <w:trHeight w:hRule="exact" w:val="340"/>
            </w:trPr>
          </w:trPrChange>
        </w:trPr>
        <w:tc>
          <w:tcPr>
            <w:tcW w:w="1422" w:type="dxa"/>
            <w:gridSpan w:val="2"/>
            <w:tcBorders>
              <w:top w:val="single" w:sz="4" w:space="0" w:color="000000"/>
              <w:left w:val="single" w:sz="4" w:space="0" w:color="000000"/>
              <w:bottom w:val="single" w:sz="4" w:space="0" w:color="000000"/>
            </w:tcBorders>
            <w:tcPrChange w:id="25" w:author="EA" w:date="2018-02-03T21:33:00Z">
              <w:tcPr>
                <w:tcW w:w="1422" w:type="dxa"/>
                <w:gridSpan w:val="2"/>
                <w:tcBorders>
                  <w:top w:val="single" w:sz="4" w:space="0" w:color="000000"/>
                  <w:left w:val="single" w:sz="4" w:space="0" w:color="000000"/>
                  <w:bottom w:val="single" w:sz="4" w:space="0" w:color="000000"/>
                </w:tcBorders>
              </w:tcPr>
            </w:tcPrChange>
          </w:tcPr>
          <w:p w14:paraId="3B2ACD38" w14:textId="5B78E228" w:rsidR="00AA382A" w:rsidRPr="00CC2F2B" w:rsidRDefault="00DF5FC5">
            <w:pPr>
              <w:snapToGrid w:val="0"/>
              <w:ind w:right="-619"/>
              <w:rPr>
                <w:rFonts w:ascii="Arial" w:hAnsi="Arial" w:cs="Arial"/>
                <w:sz w:val="18"/>
                <w:szCs w:val="18"/>
              </w:rPr>
            </w:pPr>
            <w:r w:rsidRPr="00DF5FC5">
              <w:rPr>
                <w:rFonts w:ascii="Arial" w:hAnsi="Arial" w:cs="Arial"/>
                <w:sz w:val="18"/>
                <w:szCs w:val="18"/>
              </w:rPr>
              <w:t>MH/00214/18-19</w:t>
            </w:r>
          </w:p>
        </w:tc>
        <w:tc>
          <w:tcPr>
            <w:tcW w:w="1422" w:type="dxa"/>
            <w:tcBorders>
              <w:top w:val="single" w:sz="4" w:space="0" w:color="000000"/>
              <w:left w:val="single" w:sz="4" w:space="0" w:color="000000"/>
              <w:bottom w:val="single" w:sz="4" w:space="0" w:color="000000"/>
            </w:tcBorders>
            <w:tcPrChange w:id="26" w:author="EA" w:date="2018-02-03T21:33:00Z">
              <w:tcPr>
                <w:tcW w:w="1422" w:type="dxa"/>
                <w:tcBorders>
                  <w:top w:val="single" w:sz="4" w:space="0" w:color="000000"/>
                  <w:left w:val="single" w:sz="4" w:space="0" w:color="000000"/>
                  <w:bottom w:val="single" w:sz="4" w:space="0" w:color="000000"/>
                </w:tcBorders>
              </w:tcPr>
            </w:tcPrChange>
          </w:tcPr>
          <w:p w14:paraId="740FA892" w14:textId="60B35AB3" w:rsidR="00AA382A" w:rsidRPr="00CC2F2B" w:rsidRDefault="00DF5FC5">
            <w:pPr>
              <w:snapToGrid w:val="0"/>
              <w:ind w:right="-619"/>
              <w:rPr>
                <w:rFonts w:ascii="Arial" w:hAnsi="Arial" w:cs="Arial"/>
                <w:sz w:val="18"/>
                <w:szCs w:val="18"/>
              </w:rPr>
            </w:pPr>
            <w:r w:rsidRPr="00DF5FC5">
              <w:rPr>
                <w:rFonts w:ascii="Arial" w:hAnsi="Arial" w:cs="Arial"/>
                <w:sz w:val="18"/>
                <w:szCs w:val="18"/>
              </w:rPr>
              <w:t>17-Apr-2018</w:t>
            </w:r>
          </w:p>
        </w:tc>
        <w:tc>
          <w:tcPr>
            <w:tcW w:w="1422" w:type="dxa"/>
            <w:tcBorders>
              <w:top w:val="single" w:sz="4" w:space="0" w:color="000000"/>
              <w:left w:val="single" w:sz="4" w:space="0" w:color="000000"/>
              <w:bottom w:val="single" w:sz="4" w:space="0" w:color="000000"/>
            </w:tcBorders>
            <w:tcPrChange w:id="27" w:author="EA" w:date="2018-02-03T21:33:00Z">
              <w:tcPr>
                <w:tcW w:w="2543" w:type="dxa"/>
                <w:tcBorders>
                  <w:top w:val="single" w:sz="4" w:space="0" w:color="000000"/>
                  <w:left w:val="single" w:sz="4" w:space="0" w:color="000000"/>
                  <w:bottom w:val="single" w:sz="4" w:space="0" w:color="000000"/>
                </w:tcBorders>
              </w:tcPr>
            </w:tcPrChange>
          </w:tcPr>
          <w:p w14:paraId="17C2D0F8" w14:textId="0ECA1E63" w:rsidR="00AA382A" w:rsidRPr="00CC2F2B" w:rsidRDefault="00DF5FC5">
            <w:pPr>
              <w:snapToGrid w:val="0"/>
              <w:ind w:right="-619"/>
              <w:rPr>
                <w:rFonts w:ascii="Arial" w:hAnsi="Arial" w:cs="Arial"/>
                <w:sz w:val="18"/>
                <w:szCs w:val="18"/>
              </w:rPr>
            </w:pPr>
            <w:r>
              <w:rPr>
                <w:rFonts w:ascii="Arial" w:hAnsi="Arial" w:cs="Arial"/>
                <w:sz w:val="18"/>
                <w:szCs w:val="18"/>
              </w:rPr>
              <w:t xml:space="preserve">35% Base </w:t>
            </w:r>
            <w:proofErr w:type="spellStart"/>
            <w:r>
              <w:rPr>
                <w:rFonts w:ascii="Arial" w:hAnsi="Arial" w:cs="Arial"/>
                <w:sz w:val="18"/>
                <w:szCs w:val="18"/>
              </w:rPr>
              <w:t>Amt</w:t>
            </w:r>
            <w:proofErr w:type="spellEnd"/>
            <w:r>
              <w:rPr>
                <w:rFonts w:ascii="Arial" w:hAnsi="Arial" w:cs="Arial"/>
                <w:sz w:val="18"/>
                <w:szCs w:val="18"/>
              </w:rPr>
              <w:t xml:space="preserve"> + 18% GST </w:t>
            </w:r>
            <w:bookmarkStart w:id="28" w:name="_GoBack"/>
            <w:bookmarkEnd w:id="28"/>
          </w:p>
        </w:tc>
        <w:tc>
          <w:tcPr>
            <w:tcW w:w="1422" w:type="dxa"/>
            <w:tcBorders>
              <w:top w:val="single" w:sz="4" w:space="0" w:color="000000"/>
              <w:left w:val="single" w:sz="4" w:space="0" w:color="000000"/>
              <w:bottom w:val="single" w:sz="4" w:space="0" w:color="000000"/>
            </w:tcBorders>
            <w:tcPrChange w:id="29" w:author="EA" w:date="2018-02-03T21:33:00Z">
              <w:tcPr>
                <w:tcW w:w="301" w:type="dxa"/>
                <w:tcBorders>
                  <w:top w:val="single" w:sz="4" w:space="0" w:color="000000"/>
                  <w:left w:val="single" w:sz="4" w:space="0" w:color="000000"/>
                  <w:bottom w:val="single" w:sz="4" w:space="0" w:color="000000"/>
                </w:tcBorders>
              </w:tcPr>
            </w:tcPrChange>
          </w:tcPr>
          <w:p w14:paraId="27D76B2C" w14:textId="77777777" w:rsidR="00AA382A" w:rsidRPr="00CC2F2B" w:rsidRDefault="00AA382A">
            <w:pPr>
              <w:snapToGrid w:val="0"/>
              <w:ind w:right="-619"/>
              <w:rPr>
                <w:rFonts w:ascii="Arial" w:hAnsi="Arial" w:cs="Arial"/>
                <w:sz w:val="18"/>
                <w:szCs w:val="18"/>
              </w:rPr>
            </w:pPr>
          </w:p>
        </w:tc>
        <w:tc>
          <w:tcPr>
            <w:tcW w:w="1400" w:type="dxa"/>
            <w:tcBorders>
              <w:top w:val="single" w:sz="4" w:space="0" w:color="000000"/>
              <w:left w:val="single" w:sz="4" w:space="0" w:color="000000"/>
              <w:bottom w:val="single" w:sz="4" w:space="0" w:color="000000"/>
            </w:tcBorders>
            <w:tcPrChange w:id="30" w:author="EA" w:date="2018-02-03T21:33:00Z">
              <w:tcPr>
                <w:tcW w:w="900" w:type="dxa"/>
                <w:tcBorders>
                  <w:top w:val="single" w:sz="4" w:space="0" w:color="000000"/>
                  <w:left w:val="single" w:sz="4" w:space="0" w:color="000000"/>
                  <w:bottom w:val="single" w:sz="4" w:space="0" w:color="000000"/>
                </w:tcBorders>
              </w:tcPr>
            </w:tcPrChange>
          </w:tcPr>
          <w:p w14:paraId="0E374FDA" w14:textId="77777777" w:rsidR="00AA382A" w:rsidRPr="00CC2F2B" w:rsidRDefault="00AA382A">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Change w:id="31" w:author="EA" w:date="2018-02-03T21:33:00Z">
              <w:tcPr>
                <w:tcW w:w="1265" w:type="dxa"/>
                <w:gridSpan w:val="2"/>
                <w:tcBorders>
                  <w:top w:val="single" w:sz="4" w:space="0" w:color="000000"/>
                  <w:left w:val="single" w:sz="4" w:space="0" w:color="000000"/>
                  <w:bottom w:val="single" w:sz="4" w:space="0" w:color="000000"/>
                </w:tcBorders>
              </w:tcPr>
            </w:tcPrChange>
          </w:tcPr>
          <w:p w14:paraId="7AFF2201" w14:textId="77777777" w:rsidR="00AA382A" w:rsidRPr="00CC2F2B" w:rsidRDefault="00AA382A" w:rsidP="00CC2F2B">
            <w:pPr>
              <w:snapToGrid w:val="0"/>
              <w:ind w:right="-619"/>
              <w:rPr>
                <w:rFonts w:ascii="Arial" w:hAnsi="Arial" w:cs="Arial"/>
                <w:b/>
                <w:sz w:val="18"/>
                <w:szCs w:val="18"/>
              </w:rPr>
            </w:pPr>
            <w:r w:rsidRPr="00CC2F2B">
              <w:rPr>
                <w:rFonts w:ascii="Arial" w:hAnsi="Arial" w:cs="Arial"/>
                <w:b/>
                <w:sz w:val="18"/>
                <w:szCs w:val="18"/>
              </w:rPr>
              <w:t>VAT</w:t>
            </w:r>
            <w:r w:rsidR="00F26E04">
              <w:rPr>
                <w:rFonts w:ascii="Arial" w:hAnsi="Arial" w:cs="Arial"/>
                <w:b/>
                <w:sz w:val="18"/>
                <w:szCs w:val="18"/>
              </w:rPr>
              <w:t xml:space="preserve"> </w:t>
            </w:r>
          </w:p>
        </w:tc>
        <w:tc>
          <w:tcPr>
            <w:tcW w:w="1355" w:type="dxa"/>
            <w:tcBorders>
              <w:top w:val="single" w:sz="4" w:space="0" w:color="000000"/>
              <w:left w:val="single" w:sz="4" w:space="0" w:color="000000"/>
              <w:bottom w:val="single" w:sz="4" w:space="0" w:color="000000"/>
              <w:right w:val="single" w:sz="4" w:space="0" w:color="000000"/>
            </w:tcBorders>
            <w:tcPrChange w:id="32" w:author="EA" w:date="2018-02-03T21:33:00Z">
              <w:tcPr>
                <w:tcW w:w="1355" w:type="dxa"/>
                <w:tcBorders>
                  <w:top w:val="single" w:sz="4" w:space="0" w:color="000000"/>
                  <w:left w:val="single" w:sz="4" w:space="0" w:color="000000"/>
                  <w:bottom w:val="single" w:sz="4" w:space="0" w:color="000000"/>
                  <w:right w:val="single" w:sz="4" w:space="0" w:color="000000"/>
                </w:tcBorders>
              </w:tcPr>
            </w:tcPrChange>
          </w:tcPr>
          <w:p w14:paraId="28C868F7" w14:textId="77777777" w:rsidR="00AA382A" w:rsidRPr="00CC2F2B" w:rsidRDefault="00F26E04">
            <w:pPr>
              <w:snapToGrid w:val="0"/>
              <w:ind w:right="-619"/>
              <w:rPr>
                <w:rFonts w:ascii="Arial" w:hAnsi="Arial" w:cs="Arial"/>
                <w:sz w:val="18"/>
                <w:szCs w:val="18"/>
              </w:rPr>
            </w:pPr>
            <w:r>
              <w:rPr>
                <w:rFonts w:ascii="Arial" w:hAnsi="Arial" w:cs="Arial"/>
                <w:sz w:val="18"/>
                <w:szCs w:val="18"/>
              </w:rPr>
              <w:t>NA</w:t>
            </w:r>
          </w:p>
        </w:tc>
      </w:tr>
      <w:tr w:rsidR="00AA382A" w:rsidRPr="00CC2F2B" w14:paraId="0FE8B400" w14:textId="77777777" w:rsidTr="000B4B06">
        <w:tblPrEx>
          <w:tblW w:w="9208" w:type="dxa"/>
          <w:tblInd w:w="-5" w:type="dxa"/>
          <w:tblLayout w:type="fixed"/>
          <w:tblLook w:val="0000" w:firstRow="0" w:lastRow="0" w:firstColumn="0" w:lastColumn="0" w:noHBand="0" w:noVBand="0"/>
          <w:tblPrExChange w:id="33" w:author="EA" w:date="2018-02-03T21:33:00Z">
            <w:tblPrEx>
              <w:tblW w:w="9208" w:type="dxa"/>
              <w:tblInd w:w="-5" w:type="dxa"/>
              <w:tblLayout w:type="fixed"/>
              <w:tblLook w:val="0000" w:firstRow="0" w:lastRow="0" w:firstColumn="0" w:lastColumn="0" w:noHBand="0" w:noVBand="0"/>
            </w:tblPrEx>
          </w:tblPrExChange>
        </w:tblPrEx>
        <w:trPr>
          <w:cantSplit/>
          <w:trHeight w:hRule="exact" w:val="340"/>
          <w:trPrChange w:id="34" w:author="EA" w:date="2018-02-03T21:33:00Z">
            <w:trPr>
              <w:cantSplit/>
              <w:trHeight w:hRule="exact" w:val="340"/>
            </w:trPr>
          </w:trPrChange>
        </w:trPr>
        <w:tc>
          <w:tcPr>
            <w:tcW w:w="1422" w:type="dxa"/>
            <w:gridSpan w:val="2"/>
            <w:tcBorders>
              <w:top w:val="single" w:sz="4" w:space="0" w:color="000000"/>
              <w:left w:val="single" w:sz="4" w:space="0" w:color="000000"/>
              <w:bottom w:val="single" w:sz="4" w:space="0" w:color="000000"/>
            </w:tcBorders>
            <w:tcPrChange w:id="35" w:author="EA" w:date="2018-02-03T21:33:00Z">
              <w:tcPr>
                <w:tcW w:w="1422" w:type="dxa"/>
                <w:gridSpan w:val="2"/>
                <w:tcBorders>
                  <w:top w:val="single" w:sz="4" w:space="0" w:color="000000"/>
                  <w:left w:val="single" w:sz="4" w:space="0" w:color="000000"/>
                  <w:bottom w:val="single" w:sz="4" w:space="0" w:color="000000"/>
                </w:tcBorders>
              </w:tcPr>
            </w:tcPrChange>
          </w:tcPr>
          <w:p w14:paraId="72B74029" w14:textId="77777777" w:rsidR="00AA382A" w:rsidRPr="00CC2F2B" w:rsidRDefault="00AA382A">
            <w:pPr>
              <w:snapToGrid w:val="0"/>
              <w:ind w:right="-619"/>
              <w:rPr>
                <w:rFonts w:ascii="Arial" w:hAnsi="Arial" w:cs="Arial"/>
                <w:sz w:val="18"/>
                <w:szCs w:val="18"/>
              </w:rPr>
            </w:pPr>
          </w:p>
        </w:tc>
        <w:tc>
          <w:tcPr>
            <w:tcW w:w="1422" w:type="dxa"/>
            <w:tcBorders>
              <w:top w:val="single" w:sz="4" w:space="0" w:color="000000"/>
              <w:left w:val="single" w:sz="4" w:space="0" w:color="000000"/>
              <w:bottom w:val="single" w:sz="4" w:space="0" w:color="000000"/>
            </w:tcBorders>
            <w:tcPrChange w:id="36" w:author="EA" w:date="2018-02-03T21:33:00Z">
              <w:tcPr>
                <w:tcW w:w="1422" w:type="dxa"/>
                <w:tcBorders>
                  <w:top w:val="single" w:sz="4" w:space="0" w:color="000000"/>
                  <w:left w:val="single" w:sz="4" w:space="0" w:color="000000"/>
                  <w:bottom w:val="single" w:sz="4" w:space="0" w:color="000000"/>
                </w:tcBorders>
              </w:tcPr>
            </w:tcPrChange>
          </w:tcPr>
          <w:p w14:paraId="7B25568F"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 xml:space="preserve">      /       /  </w:t>
            </w:r>
          </w:p>
        </w:tc>
        <w:tc>
          <w:tcPr>
            <w:tcW w:w="1422" w:type="dxa"/>
            <w:tcBorders>
              <w:top w:val="single" w:sz="4" w:space="0" w:color="000000"/>
              <w:left w:val="single" w:sz="4" w:space="0" w:color="000000"/>
              <w:bottom w:val="single" w:sz="4" w:space="0" w:color="000000"/>
            </w:tcBorders>
            <w:tcPrChange w:id="37" w:author="EA" w:date="2018-02-03T21:33:00Z">
              <w:tcPr>
                <w:tcW w:w="2543" w:type="dxa"/>
                <w:tcBorders>
                  <w:top w:val="single" w:sz="4" w:space="0" w:color="000000"/>
                  <w:left w:val="single" w:sz="4" w:space="0" w:color="000000"/>
                  <w:bottom w:val="single" w:sz="4" w:space="0" w:color="000000"/>
                </w:tcBorders>
              </w:tcPr>
            </w:tcPrChange>
          </w:tcPr>
          <w:p w14:paraId="62769AEB" w14:textId="77777777" w:rsidR="00AA382A" w:rsidRPr="00CC2F2B" w:rsidRDefault="00AA382A">
            <w:pPr>
              <w:snapToGrid w:val="0"/>
              <w:ind w:right="-619"/>
              <w:rPr>
                <w:rFonts w:ascii="Arial" w:hAnsi="Arial" w:cs="Arial"/>
                <w:sz w:val="18"/>
                <w:szCs w:val="18"/>
              </w:rPr>
            </w:pPr>
          </w:p>
        </w:tc>
        <w:tc>
          <w:tcPr>
            <w:tcW w:w="1422" w:type="dxa"/>
            <w:tcBorders>
              <w:top w:val="single" w:sz="4" w:space="0" w:color="000000"/>
              <w:left w:val="single" w:sz="4" w:space="0" w:color="000000"/>
              <w:bottom w:val="single" w:sz="4" w:space="0" w:color="000000"/>
            </w:tcBorders>
            <w:tcPrChange w:id="38" w:author="EA" w:date="2018-02-03T21:33:00Z">
              <w:tcPr>
                <w:tcW w:w="301" w:type="dxa"/>
                <w:tcBorders>
                  <w:top w:val="single" w:sz="4" w:space="0" w:color="000000"/>
                  <w:left w:val="single" w:sz="4" w:space="0" w:color="000000"/>
                  <w:bottom w:val="single" w:sz="4" w:space="0" w:color="000000"/>
                </w:tcBorders>
              </w:tcPr>
            </w:tcPrChange>
          </w:tcPr>
          <w:p w14:paraId="7B2203A8"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 xml:space="preserve">      /       /  </w:t>
            </w:r>
          </w:p>
        </w:tc>
        <w:tc>
          <w:tcPr>
            <w:tcW w:w="1400" w:type="dxa"/>
            <w:tcBorders>
              <w:top w:val="single" w:sz="4" w:space="0" w:color="000000"/>
              <w:left w:val="single" w:sz="4" w:space="0" w:color="000000"/>
              <w:bottom w:val="single" w:sz="4" w:space="0" w:color="000000"/>
            </w:tcBorders>
            <w:tcPrChange w:id="39" w:author="EA" w:date="2018-02-03T21:33:00Z">
              <w:tcPr>
                <w:tcW w:w="900" w:type="dxa"/>
                <w:tcBorders>
                  <w:top w:val="single" w:sz="4" w:space="0" w:color="000000"/>
                  <w:left w:val="single" w:sz="4" w:space="0" w:color="000000"/>
                  <w:bottom w:val="single" w:sz="4" w:space="0" w:color="000000"/>
                </w:tcBorders>
              </w:tcPr>
            </w:tcPrChange>
          </w:tcPr>
          <w:p w14:paraId="62F33F83" w14:textId="77777777" w:rsidR="00AA382A" w:rsidRPr="00CC2F2B" w:rsidRDefault="00AA382A">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Change w:id="40" w:author="EA" w:date="2018-02-03T21:33:00Z">
              <w:tcPr>
                <w:tcW w:w="1265" w:type="dxa"/>
                <w:gridSpan w:val="2"/>
                <w:tcBorders>
                  <w:top w:val="single" w:sz="4" w:space="0" w:color="000000"/>
                  <w:left w:val="single" w:sz="4" w:space="0" w:color="000000"/>
                  <w:bottom w:val="single" w:sz="4" w:space="0" w:color="000000"/>
                </w:tcBorders>
              </w:tcPr>
            </w:tcPrChange>
          </w:tcPr>
          <w:p w14:paraId="28D86B9E" w14:textId="77777777" w:rsidR="00AA382A" w:rsidRPr="00CC2F2B" w:rsidRDefault="00AA382A">
            <w:pPr>
              <w:snapToGrid w:val="0"/>
              <w:ind w:right="-619"/>
              <w:rPr>
                <w:rFonts w:ascii="Arial" w:hAnsi="Arial" w:cs="Arial"/>
                <w:b/>
                <w:sz w:val="18"/>
                <w:szCs w:val="18"/>
              </w:rPr>
            </w:pPr>
            <w:proofErr w:type="spellStart"/>
            <w:r w:rsidRPr="00CC2F2B">
              <w:rPr>
                <w:rFonts w:ascii="Arial" w:hAnsi="Arial" w:cs="Arial"/>
                <w:b/>
                <w:sz w:val="18"/>
                <w:szCs w:val="18"/>
              </w:rPr>
              <w:t>Octroi</w:t>
            </w:r>
            <w:proofErr w:type="spellEnd"/>
            <w:r w:rsidRPr="00CC2F2B">
              <w:rPr>
                <w:rFonts w:ascii="Arial" w:hAnsi="Arial" w:cs="Arial"/>
                <w:b/>
                <w:sz w:val="18"/>
                <w:szCs w:val="18"/>
              </w:rPr>
              <w:t xml:space="preserve">      %</w:t>
            </w:r>
          </w:p>
        </w:tc>
        <w:tc>
          <w:tcPr>
            <w:tcW w:w="1355" w:type="dxa"/>
            <w:tcBorders>
              <w:top w:val="single" w:sz="4" w:space="0" w:color="000000"/>
              <w:left w:val="single" w:sz="4" w:space="0" w:color="000000"/>
              <w:bottom w:val="single" w:sz="4" w:space="0" w:color="000000"/>
              <w:right w:val="single" w:sz="4" w:space="0" w:color="000000"/>
            </w:tcBorders>
            <w:tcPrChange w:id="41" w:author="EA" w:date="2018-02-03T21:33:00Z">
              <w:tcPr>
                <w:tcW w:w="1355" w:type="dxa"/>
                <w:tcBorders>
                  <w:top w:val="single" w:sz="4" w:space="0" w:color="000000"/>
                  <w:left w:val="single" w:sz="4" w:space="0" w:color="000000"/>
                  <w:bottom w:val="single" w:sz="4" w:space="0" w:color="000000"/>
                  <w:right w:val="single" w:sz="4" w:space="0" w:color="000000"/>
                </w:tcBorders>
              </w:tcPr>
            </w:tcPrChange>
          </w:tcPr>
          <w:p w14:paraId="11A55CE0" w14:textId="77777777" w:rsidR="00AA382A" w:rsidRPr="00CC2F2B" w:rsidRDefault="008301CE">
            <w:pPr>
              <w:snapToGrid w:val="0"/>
              <w:ind w:right="-619"/>
              <w:rPr>
                <w:rFonts w:ascii="Arial" w:hAnsi="Arial" w:cs="Arial"/>
                <w:sz w:val="18"/>
                <w:szCs w:val="18"/>
              </w:rPr>
            </w:pPr>
            <w:r>
              <w:rPr>
                <w:rFonts w:ascii="Arial" w:hAnsi="Arial" w:cs="Arial"/>
                <w:sz w:val="18"/>
                <w:szCs w:val="18"/>
              </w:rPr>
              <w:t>NA</w:t>
            </w:r>
          </w:p>
        </w:tc>
      </w:tr>
      <w:tr w:rsidR="00AA382A" w:rsidRPr="00CC2F2B" w14:paraId="74A08458" w14:textId="77777777" w:rsidTr="000B4B06">
        <w:tblPrEx>
          <w:tblW w:w="9208" w:type="dxa"/>
          <w:tblInd w:w="-5" w:type="dxa"/>
          <w:tblLayout w:type="fixed"/>
          <w:tblLook w:val="0000" w:firstRow="0" w:lastRow="0" w:firstColumn="0" w:lastColumn="0" w:noHBand="0" w:noVBand="0"/>
          <w:tblPrExChange w:id="42" w:author="EA" w:date="2018-02-03T21:33:00Z">
            <w:tblPrEx>
              <w:tblW w:w="9208" w:type="dxa"/>
              <w:tblInd w:w="-5" w:type="dxa"/>
              <w:tblLayout w:type="fixed"/>
              <w:tblLook w:val="0000" w:firstRow="0" w:lastRow="0" w:firstColumn="0" w:lastColumn="0" w:noHBand="0" w:noVBand="0"/>
            </w:tblPrEx>
          </w:tblPrExChange>
        </w:tblPrEx>
        <w:trPr>
          <w:cantSplit/>
          <w:trHeight w:hRule="exact" w:val="340"/>
          <w:trPrChange w:id="43" w:author="EA" w:date="2018-02-03T21:33:00Z">
            <w:trPr>
              <w:cantSplit/>
              <w:trHeight w:hRule="exact" w:val="340"/>
            </w:trPr>
          </w:trPrChange>
        </w:trPr>
        <w:tc>
          <w:tcPr>
            <w:tcW w:w="1422" w:type="dxa"/>
            <w:gridSpan w:val="2"/>
            <w:tcBorders>
              <w:top w:val="single" w:sz="4" w:space="0" w:color="000000"/>
              <w:left w:val="single" w:sz="4" w:space="0" w:color="000000"/>
              <w:bottom w:val="single" w:sz="4" w:space="0" w:color="000000"/>
            </w:tcBorders>
            <w:tcPrChange w:id="44" w:author="EA" w:date="2018-02-03T21:33:00Z">
              <w:tcPr>
                <w:tcW w:w="1422" w:type="dxa"/>
                <w:gridSpan w:val="2"/>
                <w:tcBorders>
                  <w:top w:val="single" w:sz="4" w:space="0" w:color="000000"/>
                  <w:left w:val="single" w:sz="4" w:space="0" w:color="000000"/>
                  <w:bottom w:val="single" w:sz="4" w:space="0" w:color="000000"/>
                </w:tcBorders>
              </w:tcPr>
            </w:tcPrChange>
          </w:tcPr>
          <w:p w14:paraId="6D4E276F" w14:textId="77777777" w:rsidR="00AA382A" w:rsidRPr="00CC2F2B" w:rsidRDefault="00AA382A">
            <w:pPr>
              <w:snapToGrid w:val="0"/>
              <w:ind w:right="-619"/>
              <w:rPr>
                <w:rFonts w:ascii="Arial" w:hAnsi="Arial" w:cs="Arial"/>
                <w:sz w:val="18"/>
                <w:szCs w:val="18"/>
              </w:rPr>
            </w:pPr>
          </w:p>
        </w:tc>
        <w:tc>
          <w:tcPr>
            <w:tcW w:w="1422" w:type="dxa"/>
            <w:tcBorders>
              <w:top w:val="single" w:sz="4" w:space="0" w:color="000000"/>
              <w:left w:val="single" w:sz="4" w:space="0" w:color="000000"/>
              <w:bottom w:val="single" w:sz="4" w:space="0" w:color="000000"/>
            </w:tcBorders>
            <w:tcPrChange w:id="45" w:author="EA" w:date="2018-02-03T21:33:00Z">
              <w:tcPr>
                <w:tcW w:w="1422" w:type="dxa"/>
                <w:tcBorders>
                  <w:top w:val="single" w:sz="4" w:space="0" w:color="000000"/>
                  <w:left w:val="single" w:sz="4" w:space="0" w:color="000000"/>
                  <w:bottom w:val="single" w:sz="4" w:space="0" w:color="000000"/>
                </w:tcBorders>
              </w:tcPr>
            </w:tcPrChange>
          </w:tcPr>
          <w:p w14:paraId="6A4BB972" w14:textId="77777777" w:rsidR="00AA382A" w:rsidRPr="00CC2F2B" w:rsidRDefault="00AA382A">
            <w:pPr>
              <w:snapToGrid w:val="0"/>
              <w:ind w:right="-619"/>
              <w:rPr>
                <w:rFonts w:ascii="Arial" w:hAnsi="Arial" w:cs="Arial"/>
                <w:sz w:val="18"/>
                <w:szCs w:val="18"/>
              </w:rPr>
            </w:pPr>
          </w:p>
        </w:tc>
        <w:tc>
          <w:tcPr>
            <w:tcW w:w="1422" w:type="dxa"/>
            <w:tcBorders>
              <w:top w:val="single" w:sz="4" w:space="0" w:color="000000"/>
              <w:left w:val="single" w:sz="4" w:space="0" w:color="000000"/>
              <w:bottom w:val="single" w:sz="4" w:space="0" w:color="000000"/>
            </w:tcBorders>
            <w:tcPrChange w:id="46" w:author="EA" w:date="2018-02-03T21:33:00Z">
              <w:tcPr>
                <w:tcW w:w="2543" w:type="dxa"/>
                <w:tcBorders>
                  <w:top w:val="single" w:sz="4" w:space="0" w:color="000000"/>
                  <w:left w:val="single" w:sz="4" w:space="0" w:color="000000"/>
                  <w:bottom w:val="single" w:sz="4" w:space="0" w:color="000000"/>
                </w:tcBorders>
              </w:tcPr>
            </w:tcPrChange>
          </w:tcPr>
          <w:p w14:paraId="76162872" w14:textId="77777777" w:rsidR="00AA382A" w:rsidRPr="00CC2F2B" w:rsidRDefault="00AA382A">
            <w:pPr>
              <w:snapToGrid w:val="0"/>
              <w:ind w:right="-619"/>
              <w:rPr>
                <w:rFonts w:ascii="Arial" w:hAnsi="Arial" w:cs="Arial"/>
                <w:sz w:val="18"/>
                <w:szCs w:val="18"/>
              </w:rPr>
            </w:pPr>
          </w:p>
        </w:tc>
        <w:tc>
          <w:tcPr>
            <w:tcW w:w="1422" w:type="dxa"/>
            <w:tcBorders>
              <w:top w:val="single" w:sz="4" w:space="0" w:color="000000"/>
              <w:left w:val="single" w:sz="4" w:space="0" w:color="000000"/>
              <w:bottom w:val="single" w:sz="4" w:space="0" w:color="000000"/>
            </w:tcBorders>
            <w:tcPrChange w:id="47" w:author="EA" w:date="2018-02-03T21:33:00Z">
              <w:tcPr>
                <w:tcW w:w="301" w:type="dxa"/>
                <w:tcBorders>
                  <w:top w:val="single" w:sz="4" w:space="0" w:color="000000"/>
                  <w:left w:val="single" w:sz="4" w:space="0" w:color="000000"/>
                  <w:bottom w:val="single" w:sz="4" w:space="0" w:color="000000"/>
                </w:tcBorders>
              </w:tcPr>
            </w:tcPrChange>
          </w:tcPr>
          <w:p w14:paraId="4B1A9C0B" w14:textId="77777777" w:rsidR="00AA382A" w:rsidRPr="00CC2F2B" w:rsidRDefault="00AA382A">
            <w:pPr>
              <w:snapToGrid w:val="0"/>
              <w:ind w:right="-619"/>
              <w:rPr>
                <w:rFonts w:ascii="Arial" w:hAnsi="Arial" w:cs="Arial"/>
                <w:sz w:val="18"/>
                <w:szCs w:val="18"/>
              </w:rPr>
            </w:pPr>
          </w:p>
        </w:tc>
        <w:tc>
          <w:tcPr>
            <w:tcW w:w="1400" w:type="dxa"/>
            <w:tcBorders>
              <w:top w:val="single" w:sz="4" w:space="0" w:color="000000"/>
              <w:left w:val="single" w:sz="4" w:space="0" w:color="000000"/>
              <w:bottom w:val="single" w:sz="4" w:space="0" w:color="000000"/>
            </w:tcBorders>
            <w:tcPrChange w:id="48" w:author="EA" w:date="2018-02-03T21:33:00Z">
              <w:tcPr>
                <w:tcW w:w="900" w:type="dxa"/>
                <w:tcBorders>
                  <w:top w:val="single" w:sz="4" w:space="0" w:color="000000"/>
                  <w:left w:val="single" w:sz="4" w:space="0" w:color="000000"/>
                  <w:bottom w:val="single" w:sz="4" w:space="0" w:color="000000"/>
                </w:tcBorders>
              </w:tcPr>
            </w:tcPrChange>
          </w:tcPr>
          <w:p w14:paraId="56E12AEF" w14:textId="77777777" w:rsidR="00AA382A" w:rsidRPr="00CC2F2B" w:rsidRDefault="00AA382A">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Change w:id="49" w:author="EA" w:date="2018-02-03T21:33:00Z">
              <w:tcPr>
                <w:tcW w:w="1265" w:type="dxa"/>
                <w:gridSpan w:val="2"/>
                <w:tcBorders>
                  <w:top w:val="single" w:sz="4" w:space="0" w:color="000000"/>
                  <w:left w:val="single" w:sz="4" w:space="0" w:color="000000"/>
                  <w:bottom w:val="single" w:sz="4" w:space="0" w:color="000000"/>
                </w:tcBorders>
              </w:tcPr>
            </w:tcPrChange>
          </w:tcPr>
          <w:p w14:paraId="173903F8" w14:textId="77777777" w:rsidR="00AA382A" w:rsidRPr="00CC2F2B" w:rsidRDefault="00AA382A" w:rsidP="00CC2F2B">
            <w:pPr>
              <w:snapToGrid w:val="0"/>
              <w:ind w:right="-619"/>
              <w:rPr>
                <w:rFonts w:ascii="Arial" w:hAnsi="Arial" w:cs="Arial"/>
                <w:b/>
                <w:sz w:val="18"/>
                <w:szCs w:val="18"/>
              </w:rPr>
            </w:pPr>
            <w:r w:rsidRPr="00CC2F2B">
              <w:rPr>
                <w:rFonts w:ascii="Arial" w:hAnsi="Arial" w:cs="Arial"/>
                <w:b/>
                <w:sz w:val="18"/>
                <w:szCs w:val="18"/>
              </w:rPr>
              <w:t xml:space="preserve">Freight    </w:t>
            </w:r>
          </w:p>
        </w:tc>
        <w:tc>
          <w:tcPr>
            <w:tcW w:w="1355" w:type="dxa"/>
            <w:tcBorders>
              <w:top w:val="single" w:sz="4" w:space="0" w:color="000000"/>
              <w:left w:val="single" w:sz="4" w:space="0" w:color="000000"/>
              <w:bottom w:val="single" w:sz="4" w:space="0" w:color="000000"/>
              <w:right w:val="single" w:sz="4" w:space="0" w:color="000000"/>
            </w:tcBorders>
            <w:tcPrChange w:id="50" w:author="EA" w:date="2018-02-03T21:33:00Z">
              <w:tcPr>
                <w:tcW w:w="1355" w:type="dxa"/>
                <w:tcBorders>
                  <w:top w:val="single" w:sz="4" w:space="0" w:color="000000"/>
                  <w:left w:val="single" w:sz="4" w:space="0" w:color="000000"/>
                  <w:bottom w:val="single" w:sz="4" w:space="0" w:color="000000"/>
                  <w:right w:val="single" w:sz="4" w:space="0" w:color="000000"/>
                </w:tcBorders>
              </w:tcPr>
            </w:tcPrChange>
          </w:tcPr>
          <w:p w14:paraId="0159FF37" w14:textId="77777777" w:rsidR="00AA382A" w:rsidRPr="00CC2F2B" w:rsidRDefault="00AA382A">
            <w:pPr>
              <w:snapToGrid w:val="0"/>
              <w:ind w:right="-619"/>
              <w:rPr>
                <w:rFonts w:ascii="Arial" w:hAnsi="Arial" w:cs="Arial"/>
                <w:sz w:val="18"/>
                <w:szCs w:val="18"/>
              </w:rPr>
            </w:pPr>
          </w:p>
        </w:tc>
      </w:tr>
      <w:tr w:rsidR="00AA382A" w:rsidRPr="00CC2F2B" w14:paraId="135842AD" w14:textId="77777777" w:rsidTr="000B4B06">
        <w:tblPrEx>
          <w:tblW w:w="9208" w:type="dxa"/>
          <w:tblInd w:w="-5" w:type="dxa"/>
          <w:tblLayout w:type="fixed"/>
          <w:tblLook w:val="0000" w:firstRow="0" w:lastRow="0" w:firstColumn="0" w:lastColumn="0" w:noHBand="0" w:noVBand="0"/>
          <w:tblPrExChange w:id="51" w:author="EA" w:date="2018-02-03T21:33:00Z">
            <w:tblPrEx>
              <w:tblW w:w="9208" w:type="dxa"/>
              <w:tblInd w:w="-5" w:type="dxa"/>
              <w:tblLayout w:type="fixed"/>
              <w:tblLook w:val="0000" w:firstRow="0" w:lastRow="0" w:firstColumn="0" w:lastColumn="0" w:noHBand="0" w:noVBand="0"/>
            </w:tblPrEx>
          </w:tblPrExChange>
        </w:tblPrEx>
        <w:trPr>
          <w:cantSplit/>
          <w:trHeight w:hRule="exact" w:val="340"/>
          <w:trPrChange w:id="52" w:author="EA" w:date="2018-02-03T21:33:00Z">
            <w:trPr>
              <w:cantSplit/>
              <w:trHeight w:hRule="exact" w:val="340"/>
            </w:trPr>
          </w:trPrChange>
        </w:trPr>
        <w:tc>
          <w:tcPr>
            <w:tcW w:w="1422" w:type="dxa"/>
            <w:gridSpan w:val="2"/>
            <w:tcBorders>
              <w:top w:val="single" w:sz="4" w:space="0" w:color="000000"/>
              <w:left w:val="single" w:sz="4" w:space="0" w:color="000000"/>
              <w:bottom w:val="single" w:sz="4" w:space="0" w:color="000000"/>
            </w:tcBorders>
            <w:tcPrChange w:id="53" w:author="EA" w:date="2018-02-03T21:33:00Z">
              <w:tcPr>
                <w:tcW w:w="1422" w:type="dxa"/>
                <w:gridSpan w:val="2"/>
                <w:tcBorders>
                  <w:top w:val="single" w:sz="4" w:space="0" w:color="000000"/>
                  <w:left w:val="single" w:sz="4" w:space="0" w:color="000000"/>
                  <w:bottom w:val="single" w:sz="4" w:space="0" w:color="000000"/>
                </w:tcBorders>
              </w:tcPr>
            </w:tcPrChange>
          </w:tcPr>
          <w:p w14:paraId="4D0219FB" w14:textId="77777777" w:rsidR="00AA382A" w:rsidRPr="00CC2F2B" w:rsidRDefault="00AA382A">
            <w:pPr>
              <w:snapToGrid w:val="0"/>
              <w:ind w:right="-619"/>
              <w:rPr>
                <w:rFonts w:ascii="Arial" w:hAnsi="Arial" w:cs="Arial"/>
                <w:sz w:val="18"/>
                <w:szCs w:val="18"/>
              </w:rPr>
            </w:pPr>
          </w:p>
        </w:tc>
        <w:tc>
          <w:tcPr>
            <w:tcW w:w="1422" w:type="dxa"/>
            <w:tcBorders>
              <w:top w:val="single" w:sz="4" w:space="0" w:color="000000"/>
              <w:left w:val="single" w:sz="4" w:space="0" w:color="000000"/>
              <w:bottom w:val="single" w:sz="4" w:space="0" w:color="000000"/>
            </w:tcBorders>
            <w:tcPrChange w:id="54" w:author="EA" w:date="2018-02-03T21:33:00Z">
              <w:tcPr>
                <w:tcW w:w="1422" w:type="dxa"/>
                <w:tcBorders>
                  <w:top w:val="single" w:sz="4" w:space="0" w:color="000000"/>
                  <w:left w:val="single" w:sz="4" w:space="0" w:color="000000"/>
                  <w:bottom w:val="single" w:sz="4" w:space="0" w:color="000000"/>
                </w:tcBorders>
              </w:tcPr>
            </w:tcPrChange>
          </w:tcPr>
          <w:p w14:paraId="64AB9ADB"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 xml:space="preserve">      /       /  </w:t>
            </w:r>
          </w:p>
        </w:tc>
        <w:tc>
          <w:tcPr>
            <w:tcW w:w="1422" w:type="dxa"/>
            <w:tcBorders>
              <w:top w:val="single" w:sz="4" w:space="0" w:color="000000"/>
              <w:left w:val="single" w:sz="4" w:space="0" w:color="000000"/>
              <w:bottom w:val="single" w:sz="4" w:space="0" w:color="000000"/>
            </w:tcBorders>
            <w:tcPrChange w:id="55" w:author="EA" w:date="2018-02-03T21:33:00Z">
              <w:tcPr>
                <w:tcW w:w="2543" w:type="dxa"/>
                <w:tcBorders>
                  <w:top w:val="single" w:sz="4" w:space="0" w:color="000000"/>
                  <w:left w:val="single" w:sz="4" w:space="0" w:color="000000"/>
                  <w:bottom w:val="single" w:sz="4" w:space="0" w:color="000000"/>
                </w:tcBorders>
              </w:tcPr>
            </w:tcPrChange>
          </w:tcPr>
          <w:p w14:paraId="2660BA3F" w14:textId="77777777" w:rsidR="00AA382A" w:rsidRPr="00CC2F2B" w:rsidRDefault="00AA382A">
            <w:pPr>
              <w:snapToGrid w:val="0"/>
              <w:ind w:right="-619"/>
              <w:rPr>
                <w:rFonts w:ascii="Arial" w:hAnsi="Arial" w:cs="Arial"/>
                <w:sz w:val="18"/>
                <w:szCs w:val="18"/>
              </w:rPr>
            </w:pPr>
          </w:p>
        </w:tc>
        <w:tc>
          <w:tcPr>
            <w:tcW w:w="1422" w:type="dxa"/>
            <w:tcBorders>
              <w:top w:val="single" w:sz="4" w:space="0" w:color="000000"/>
              <w:left w:val="single" w:sz="4" w:space="0" w:color="000000"/>
              <w:bottom w:val="single" w:sz="4" w:space="0" w:color="000000"/>
            </w:tcBorders>
            <w:tcPrChange w:id="56" w:author="EA" w:date="2018-02-03T21:33:00Z">
              <w:tcPr>
                <w:tcW w:w="301" w:type="dxa"/>
                <w:tcBorders>
                  <w:top w:val="single" w:sz="4" w:space="0" w:color="000000"/>
                  <w:left w:val="single" w:sz="4" w:space="0" w:color="000000"/>
                  <w:bottom w:val="single" w:sz="4" w:space="0" w:color="000000"/>
                </w:tcBorders>
              </w:tcPr>
            </w:tcPrChange>
          </w:tcPr>
          <w:p w14:paraId="67D5D1EF" w14:textId="77777777" w:rsidR="00AA382A" w:rsidRPr="00CC2F2B" w:rsidRDefault="00AA382A">
            <w:pPr>
              <w:snapToGrid w:val="0"/>
              <w:ind w:right="-619"/>
              <w:rPr>
                <w:rFonts w:ascii="Arial" w:hAnsi="Arial" w:cs="Arial"/>
                <w:sz w:val="18"/>
                <w:szCs w:val="18"/>
              </w:rPr>
            </w:pPr>
            <w:r w:rsidRPr="00CC2F2B">
              <w:rPr>
                <w:rFonts w:ascii="Arial" w:hAnsi="Arial" w:cs="Arial"/>
                <w:sz w:val="18"/>
                <w:szCs w:val="18"/>
              </w:rPr>
              <w:t xml:space="preserve">      /       /  </w:t>
            </w:r>
          </w:p>
        </w:tc>
        <w:tc>
          <w:tcPr>
            <w:tcW w:w="1400" w:type="dxa"/>
            <w:tcBorders>
              <w:top w:val="single" w:sz="4" w:space="0" w:color="000000"/>
              <w:left w:val="single" w:sz="4" w:space="0" w:color="000000"/>
              <w:bottom w:val="single" w:sz="4" w:space="0" w:color="000000"/>
            </w:tcBorders>
            <w:tcPrChange w:id="57" w:author="EA" w:date="2018-02-03T21:33:00Z">
              <w:tcPr>
                <w:tcW w:w="900" w:type="dxa"/>
                <w:tcBorders>
                  <w:top w:val="single" w:sz="4" w:space="0" w:color="000000"/>
                  <w:left w:val="single" w:sz="4" w:space="0" w:color="000000"/>
                  <w:bottom w:val="single" w:sz="4" w:space="0" w:color="000000"/>
                </w:tcBorders>
              </w:tcPr>
            </w:tcPrChange>
          </w:tcPr>
          <w:p w14:paraId="10E3AFDE" w14:textId="77777777" w:rsidR="00AA382A" w:rsidRPr="00CC2F2B" w:rsidRDefault="00AA382A">
            <w:pPr>
              <w:snapToGrid w:val="0"/>
              <w:ind w:right="-619"/>
              <w:rPr>
                <w:rFonts w:ascii="Arial" w:hAnsi="Arial" w:cs="Arial"/>
                <w:sz w:val="18"/>
                <w:szCs w:val="18"/>
              </w:rPr>
            </w:pPr>
          </w:p>
        </w:tc>
        <w:tc>
          <w:tcPr>
            <w:tcW w:w="765" w:type="dxa"/>
            <w:tcBorders>
              <w:top w:val="single" w:sz="4" w:space="0" w:color="000000"/>
              <w:left w:val="single" w:sz="4" w:space="0" w:color="000000"/>
              <w:bottom w:val="single" w:sz="4" w:space="0" w:color="000000"/>
            </w:tcBorders>
            <w:tcPrChange w:id="58" w:author="EA" w:date="2018-02-03T21:33:00Z">
              <w:tcPr>
                <w:tcW w:w="1265" w:type="dxa"/>
                <w:gridSpan w:val="2"/>
                <w:tcBorders>
                  <w:top w:val="single" w:sz="4" w:space="0" w:color="000000"/>
                  <w:left w:val="single" w:sz="4" w:space="0" w:color="000000"/>
                  <w:bottom w:val="single" w:sz="4" w:space="0" w:color="000000"/>
                </w:tcBorders>
              </w:tcPr>
            </w:tcPrChange>
          </w:tcPr>
          <w:p w14:paraId="09DE9CA9" w14:textId="77777777" w:rsidR="00AA382A" w:rsidRPr="00CC2F2B" w:rsidRDefault="00AA382A">
            <w:pPr>
              <w:snapToGrid w:val="0"/>
              <w:ind w:right="-619"/>
              <w:rPr>
                <w:rFonts w:ascii="Arial" w:hAnsi="Arial" w:cs="Arial"/>
                <w:b/>
                <w:sz w:val="18"/>
                <w:szCs w:val="18"/>
              </w:rPr>
            </w:pPr>
            <w:r w:rsidRPr="00CC2F2B">
              <w:rPr>
                <w:rFonts w:ascii="Arial" w:hAnsi="Arial" w:cs="Arial"/>
                <w:b/>
                <w:sz w:val="18"/>
                <w:szCs w:val="18"/>
              </w:rPr>
              <w:t xml:space="preserve">Grand Total </w:t>
            </w:r>
          </w:p>
          <w:p w14:paraId="3C2CBE09" w14:textId="77777777" w:rsidR="00AA382A" w:rsidRPr="00CC2F2B" w:rsidRDefault="00AA382A">
            <w:pPr>
              <w:ind w:right="-619"/>
              <w:rPr>
                <w:rFonts w:ascii="Arial" w:hAnsi="Arial" w:cs="Arial"/>
                <w:b/>
                <w:sz w:val="18"/>
                <w:szCs w:val="18"/>
              </w:rPr>
            </w:pPr>
          </w:p>
        </w:tc>
        <w:tc>
          <w:tcPr>
            <w:tcW w:w="1355" w:type="dxa"/>
            <w:tcBorders>
              <w:top w:val="single" w:sz="4" w:space="0" w:color="000000"/>
              <w:left w:val="single" w:sz="4" w:space="0" w:color="000000"/>
              <w:bottom w:val="single" w:sz="4" w:space="0" w:color="000000"/>
              <w:right w:val="single" w:sz="4" w:space="0" w:color="000000"/>
            </w:tcBorders>
            <w:tcPrChange w:id="59" w:author="EA" w:date="2018-02-03T21:33:00Z">
              <w:tcPr>
                <w:tcW w:w="1355" w:type="dxa"/>
                <w:tcBorders>
                  <w:top w:val="single" w:sz="4" w:space="0" w:color="000000"/>
                  <w:left w:val="single" w:sz="4" w:space="0" w:color="000000"/>
                  <w:bottom w:val="single" w:sz="4" w:space="0" w:color="000000"/>
                  <w:right w:val="single" w:sz="4" w:space="0" w:color="000000"/>
                </w:tcBorders>
              </w:tcPr>
            </w:tcPrChange>
          </w:tcPr>
          <w:p w14:paraId="1B83336B" w14:textId="77777777" w:rsidR="00AA382A" w:rsidRPr="00CC2F2B" w:rsidRDefault="000F0EB0" w:rsidP="000F0EB0">
            <w:pPr>
              <w:snapToGrid w:val="0"/>
              <w:ind w:right="-619"/>
              <w:rPr>
                <w:rFonts w:ascii="Arial" w:hAnsi="Arial" w:cs="Arial"/>
                <w:sz w:val="18"/>
                <w:szCs w:val="18"/>
              </w:rPr>
            </w:pPr>
            <w:r>
              <w:rPr>
                <w:rFonts w:ascii="Arial" w:hAnsi="Arial" w:cs="Arial"/>
                <w:sz w:val="18"/>
                <w:szCs w:val="18"/>
              </w:rPr>
              <w:t>62</w:t>
            </w:r>
            <w:r w:rsidR="008301CE">
              <w:rPr>
                <w:rFonts w:ascii="Arial" w:hAnsi="Arial" w:cs="Arial"/>
                <w:sz w:val="18"/>
                <w:szCs w:val="18"/>
              </w:rPr>
              <w:t>,</w:t>
            </w:r>
            <w:r>
              <w:rPr>
                <w:rFonts w:ascii="Arial" w:hAnsi="Arial" w:cs="Arial"/>
                <w:sz w:val="18"/>
                <w:szCs w:val="18"/>
              </w:rPr>
              <w:t>72</w:t>
            </w:r>
            <w:r w:rsidR="008301CE">
              <w:rPr>
                <w:rFonts w:ascii="Arial" w:hAnsi="Arial" w:cs="Arial"/>
                <w:sz w:val="18"/>
                <w:szCs w:val="18"/>
              </w:rPr>
              <w:t>,</w:t>
            </w:r>
            <w:r>
              <w:rPr>
                <w:rFonts w:ascii="Arial" w:hAnsi="Arial" w:cs="Arial"/>
                <w:sz w:val="18"/>
                <w:szCs w:val="18"/>
              </w:rPr>
              <w:t>880</w:t>
            </w:r>
            <w:r w:rsidR="008301CE">
              <w:rPr>
                <w:rFonts w:ascii="Arial" w:hAnsi="Arial" w:cs="Arial"/>
                <w:sz w:val="18"/>
                <w:szCs w:val="18"/>
              </w:rPr>
              <w:t>.00</w:t>
            </w:r>
          </w:p>
        </w:tc>
      </w:tr>
    </w:tbl>
    <w:p w14:paraId="3C02A02B" w14:textId="77777777" w:rsidR="00AA382A" w:rsidRPr="00CC2F2B" w:rsidRDefault="00AA382A">
      <w:pPr>
        <w:ind w:right="-619"/>
        <w:rPr>
          <w:rFonts w:ascii="Arial" w:hAnsi="Arial" w:cs="Arial"/>
          <w:b/>
          <w:sz w:val="18"/>
          <w:szCs w:val="18"/>
          <w:u w:val="single"/>
        </w:rPr>
      </w:pPr>
    </w:p>
    <w:p w14:paraId="4BC769BD" w14:textId="77777777" w:rsidR="00AA382A" w:rsidRPr="00CC2F2B" w:rsidRDefault="00AA382A" w:rsidP="008301CE">
      <w:pPr>
        <w:ind w:right="-619"/>
        <w:rPr>
          <w:rFonts w:ascii="Arial" w:hAnsi="Arial" w:cs="Arial"/>
          <w:sz w:val="18"/>
          <w:szCs w:val="18"/>
        </w:rPr>
      </w:pPr>
      <w:r w:rsidRPr="00CC2F2B">
        <w:rPr>
          <w:rFonts w:ascii="Arial" w:hAnsi="Arial" w:cs="Arial"/>
          <w:b/>
          <w:sz w:val="18"/>
          <w:szCs w:val="18"/>
          <w:u w:val="single"/>
        </w:rPr>
        <w:t>SPECIAL INSTRUCTIONS</w:t>
      </w:r>
      <w:r w:rsidRPr="00CC2F2B">
        <w:rPr>
          <w:rFonts w:ascii="Arial" w:hAnsi="Arial" w:cs="Arial"/>
          <w:b/>
          <w:sz w:val="18"/>
          <w:szCs w:val="18"/>
        </w:rPr>
        <w:t xml:space="preserve">: </w:t>
      </w:r>
      <w:r w:rsidRPr="00CC2F2B">
        <w:rPr>
          <w:rFonts w:ascii="Arial" w:hAnsi="Arial" w:cs="Arial"/>
          <w:sz w:val="18"/>
          <w:szCs w:val="18"/>
        </w:rPr>
        <w:t>__________________________________________________________________________________________</w:t>
      </w:r>
    </w:p>
    <w:p w14:paraId="3C304284" w14:textId="77777777" w:rsidR="00EF4BA0" w:rsidRDefault="00AA382A">
      <w:pPr>
        <w:spacing w:line="340" w:lineRule="exact"/>
        <w:ind w:right="-619"/>
        <w:rPr>
          <w:rFonts w:ascii="Arial" w:hAnsi="Arial" w:cs="Arial"/>
          <w:sz w:val="18"/>
          <w:szCs w:val="18"/>
        </w:rPr>
      </w:pPr>
      <w:r w:rsidRPr="00CC2F2B">
        <w:rPr>
          <w:rFonts w:ascii="Arial" w:hAnsi="Arial" w:cs="Arial"/>
          <w:b/>
          <w:sz w:val="18"/>
          <w:szCs w:val="18"/>
        </w:rPr>
        <w:t xml:space="preserve">PAYMENT </w:t>
      </w:r>
      <w:proofErr w:type="gramStart"/>
      <w:r w:rsidRPr="00CC2F2B">
        <w:rPr>
          <w:rFonts w:ascii="Arial" w:hAnsi="Arial" w:cs="Arial"/>
          <w:b/>
          <w:sz w:val="18"/>
          <w:szCs w:val="18"/>
        </w:rPr>
        <w:t>TERMS :</w:t>
      </w:r>
      <w:proofErr w:type="gramEnd"/>
      <w:r w:rsidR="00EF4BA0">
        <w:rPr>
          <w:rFonts w:ascii="Arial" w:hAnsi="Arial" w:cs="Arial"/>
          <w:sz w:val="18"/>
          <w:szCs w:val="18"/>
        </w:rPr>
        <w:t xml:space="preserve">  </w:t>
      </w:r>
    </w:p>
    <w:p w14:paraId="2274870A" w14:textId="77777777" w:rsidR="00EF4BA0" w:rsidRDefault="00EF4BA0">
      <w:pPr>
        <w:spacing w:line="340" w:lineRule="exact"/>
        <w:ind w:right="-619"/>
        <w:rPr>
          <w:rFonts w:ascii="Arial" w:hAnsi="Arial" w:cs="Arial"/>
          <w:sz w:val="18"/>
          <w:szCs w:val="18"/>
        </w:rPr>
      </w:pPr>
    </w:p>
    <w:tbl>
      <w:tblPr>
        <w:tblW w:w="9214" w:type="dxa"/>
        <w:tblInd w:w="-5" w:type="dxa"/>
        <w:tblLayout w:type="fixed"/>
        <w:tblLook w:val="0000" w:firstRow="0" w:lastRow="0" w:firstColumn="0" w:lastColumn="0" w:noHBand="0" w:noVBand="0"/>
      </w:tblPr>
      <w:tblGrid>
        <w:gridCol w:w="1418"/>
        <w:gridCol w:w="7796"/>
      </w:tblGrid>
      <w:tr w:rsidR="006032A1" w:rsidRPr="006032A1" w14:paraId="76E91665" w14:textId="77777777" w:rsidTr="006032A1">
        <w:tc>
          <w:tcPr>
            <w:tcW w:w="1418" w:type="dxa"/>
            <w:tcBorders>
              <w:top w:val="single" w:sz="4" w:space="0" w:color="000000"/>
              <w:left w:val="single" w:sz="4" w:space="0" w:color="000000"/>
              <w:bottom w:val="single" w:sz="4" w:space="0" w:color="000000"/>
            </w:tcBorders>
            <w:shd w:val="clear" w:color="auto" w:fill="F2F2F2"/>
          </w:tcPr>
          <w:p w14:paraId="6B6D503D" w14:textId="77777777" w:rsidR="006032A1" w:rsidRPr="006032A1" w:rsidRDefault="006032A1" w:rsidP="00AD4869">
            <w:pPr>
              <w:jc w:val="both"/>
              <w:rPr>
                <w:rFonts w:ascii="Arial" w:hAnsi="Arial" w:cs="Arial"/>
                <w:b/>
              </w:rPr>
            </w:pPr>
            <w:r w:rsidRPr="006032A1">
              <w:rPr>
                <w:rFonts w:ascii="Arial" w:hAnsi="Arial" w:cs="Arial"/>
                <w:b/>
              </w:rPr>
              <w:t>Payment Percentage</w:t>
            </w:r>
          </w:p>
        </w:tc>
        <w:tc>
          <w:tcPr>
            <w:tcW w:w="7796" w:type="dxa"/>
            <w:tcBorders>
              <w:top w:val="single" w:sz="4" w:space="0" w:color="000000"/>
              <w:left w:val="single" w:sz="4" w:space="0" w:color="000000"/>
              <w:bottom w:val="single" w:sz="4" w:space="0" w:color="000000"/>
              <w:right w:val="single" w:sz="4" w:space="0" w:color="000000"/>
            </w:tcBorders>
            <w:shd w:val="clear" w:color="auto" w:fill="F2F2F2"/>
          </w:tcPr>
          <w:p w14:paraId="5BAC2A8C" w14:textId="77777777" w:rsidR="006032A1" w:rsidRPr="006032A1" w:rsidRDefault="006032A1" w:rsidP="00AD4869">
            <w:pPr>
              <w:jc w:val="both"/>
              <w:rPr>
                <w:rFonts w:ascii="Arial" w:hAnsi="Arial" w:cs="Arial"/>
              </w:rPr>
            </w:pPr>
            <w:r w:rsidRPr="006032A1">
              <w:rPr>
                <w:rFonts w:ascii="Arial" w:hAnsi="Arial" w:cs="Arial"/>
                <w:b/>
              </w:rPr>
              <w:t>Milestone</w:t>
            </w:r>
          </w:p>
        </w:tc>
      </w:tr>
      <w:tr w:rsidR="006032A1" w:rsidRPr="006032A1" w14:paraId="4ED40407" w14:textId="77777777" w:rsidTr="006032A1">
        <w:tc>
          <w:tcPr>
            <w:tcW w:w="1418" w:type="dxa"/>
            <w:tcBorders>
              <w:top w:val="single" w:sz="4" w:space="0" w:color="000000"/>
              <w:left w:val="single" w:sz="4" w:space="0" w:color="000000"/>
              <w:bottom w:val="single" w:sz="4" w:space="0" w:color="000000"/>
            </w:tcBorders>
            <w:shd w:val="clear" w:color="auto" w:fill="auto"/>
          </w:tcPr>
          <w:p w14:paraId="670D2337" w14:textId="77777777" w:rsidR="006032A1" w:rsidRPr="006032A1" w:rsidRDefault="006032A1" w:rsidP="00AD4869">
            <w:pPr>
              <w:jc w:val="both"/>
              <w:rPr>
                <w:rFonts w:ascii="Arial" w:hAnsi="Arial" w:cs="Arial"/>
              </w:rPr>
            </w:pPr>
            <w:r w:rsidRPr="006032A1">
              <w:rPr>
                <w:rFonts w:ascii="Arial" w:hAnsi="Arial" w:cs="Arial"/>
              </w:rPr>
              <w:t>30%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14:paraId="7E0CDF00" w14:textId="77777777" w:rsidR="006032A1" w:rsidRPr="006032A1" w:rsidRDefault="006032A1" w:rsidP="00AD4869">
            <w:pPr>
              <w:jc w:val="both"/>
              <w:rPr>
                <w:rFonts w:ascii="Arial" w:hAnsi="Arial" w:cs="Arial"/>
              </w:rPr>
            </w:pPr>
            <w:r w:rsidRPr="006032A1">
              <w:rPr>
                <w:rFonts w:ascii="Arial" w:hAnsi="Arial" w:cs="Arial"/>
              </w:rPr>
              <w:t>Advance before start of requirements understanding</w:t>
            </w:r>
          </w:p>
        </w:tc>
      </w:tr>
      <w:tr w:rsidR="006032A1" w:rsidRPr="006032A1" w14:paraId="178231A1" w14:textId="77777777" w:rsidTr="006032A1">
        <w:tc>
          <w:tcPr>
            <w:tcW w:w="1418" w:type="dxa"/>
            <w:tcBorders>
              <w:top w:val="single" w:sz="4" w:space="0" w:color="000000"/>
              <w:left w:val="single" w:sz="4" w:space="0" w:color="000000"/>
              <w:bottom w:val="single" w:sz="4" w:space="0" w:color="000000"/>
            </w:tcBorders>
            <w:shd w:val="clear" w:color="auto" w:fill="auto"/>
          </w:tcPr>
          <w:p w14:paraId="36AB524A" w14:textId="77777777" w:rsidR="006032A1" w:rsidRPr="006032A1" w:rsidRDefault="006032A1" w:rsidP="00AD4869">
            <w:pPr>
              <w:jc w:val="both"/>
              <w:rPr>
                <w:rFonts w:ascii="Arial" w:hAnsi="Arial" w:cs="Arial"/>
              </w:rPr>
            </w:pPr>
            <w:r w:rsidRPr="006032A1">
              <w:rPr>
                <w:rFonts w:ascii="Arial" w:hAnsi="Arial" w:cs="Arial"/>
              </w:rPr>
              <w:t>15%</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14:paraId="6580C13D" w14:textId="77777777" w:rsidR="006032A1" w:rsidRPr="006032A1" w:rsidRDefault="006032A1" w:rsidP="00AD4869">
            <w:pPr>
              <w:jc w:val="both"/>
              <w:rPr>
                <w:rFonts w:ascii="Arial" w:hAnsi="Arial" w:cs="Arial"/>
              </w:rPr>
            </w:pPr>
            <w:r w:rsidRPr="006032A1">
              <w:rPr>
                <w:rFonts w:ascii="Arial" w:hAnsi="Arial" w:cs="Arial"/>
              </w:rPr>
              <w:t>Submission of System requirement &amp; study document and Presentation to users about complete flow of the system. At this point blue print of software i.e. flow, processes, access control and key fields will be ready and discussed.</w:t>
            </w:r>
          </w:p>
        </w:tc>
      </w:tr>
      <w:tr w:rsidR="006032A1" w:rsidRPr="006032A1" w14:paraId="15D65FEA" w14:textId="77777777" w:rsidTr="006032A1">
        <w:tc>
          <w:tcPr>
            <w:tcW w:w="1418" w:type="dxa"/>
            <w:tcBorders>
              <w:top w:val="single" w:sz="4" w:space="0" w:color="000000"/>
              <w:left w:val="single" w:sz="4" w:space="0" w:color="000000"/>
              <w:bottom w:val="single" w:sz="4" w:space="0" w:color="000000"/>
            </w:tcBorders>
            <w:shd w:val="clear" w:color="auto" w:fill="auto"/>
          </w:tcPr>
          <w:p w14:paraId="78B6B99D" w14:textId="77777777" w:rsidR="006032A1" w:rsidRPr="006032A1" w:rsidRDefault="006032A1" w:rsidP="00AD4869">
            <w:pPr>
              <w:jc w:val="both"/>
              <w:rPr>
                <w:rFonts w:ascii="Arial" w:hAnsi="Arial" w:cs="Arial"/>
              </w:rPr>
            </w:pPr>
            <w:r w:rsidRPr="006032A1">
              <w:rPr>
                <w:rFonts w:ascii="Arial" w:hAnsi="Arial" w:cs="Arial"/>
              </w:rPr>
              <w:t>50%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14:paraId="14FBAADB" w14:textId="77777777" w:rsidR="006032A1" w:rsidRPr="006032A1" w:rsidRDefault="006032A1" w:rsidP="00AD4869">
            <w:pPr>
              <w:jc w:val="both"/>
              <w:rPr>
                <w:rFonts w:ascii="Arial" w:hAnsi="Arial" w:cs="Arial"/>
              </w:rPr>
            </w:pPr>
            <w:r w:rsidRPr="006032A1">
              <w:rPr>
                <w:rFonts w:ascii="Arial" w:hAnsi="Arial" w:cs="Arial"/>
              </w:rPr>
              <w:t>Demo of each sprint 5% per sprint for 10 sprints</w:t>
            </w:r>
          </w:p>
        </w:tc>
      </w:tr>
      <w:tr w:rsidR="006032A1" w:rsidRPr="006032A1" w14:paraId="6A3EAA18" w14:textId="77777777" w:rsidTr="006032A1">
        <w:tc>
          <w:tcPr>
            <w:tcW w:w="1418" w:type="dxa"/>
            <w:tcBorders>
              <w:top w:val="single" w:sz="4" w:space="0" w:color="000000"/>
              <w:left w:val="single" w:sz="4" w:space="0" w:color="000000"/>
              <w:bottom w:val="single" w:sz="4" w:space="0" w:color="000000"/>
            </w:tcBorders>
            <w:shd w:val="clear" w:color="auto" w:fill="auto"/>
          </w:tcPr>
          <w:p w14:paraId="5C2A4B01" w14:textId="77777777" w:rsidR="006032A1" w:rsidRPr="006032A1" w:rsidRDefault="006032A1" w:rsidP="00AD4869">
            <w:pPr>
              <w:jc w:val="both"/>
              <w:rPr>
                <w:rFonts w:ascii="Arial" w:hAnsi="Arial" w:cs="Arial"/>
              </w:rPr>
            </w:pPr>
            <w:r w:rsidRPr="006032A1">
              <w:rPr>
                <w:rFonts w:ascii="Arial" w:hAnsi="Arial" w:cs="Arial"/>
              </w:rPr>
              <w:t>5%</w:t>
            </w:r>
          </w:p>
        </w:tc>
        <w:tc>
          <w:tcPr>
            <w:tcW w:w="7796" w:type="dxa"/>
            <w:tcBorders>
              <w:top w:val="single" w:sz="4" w:space="0" w:color="000000"/>
              <w:left w:val="single" w:sz="4" w:space="0" w:color="000000"/>
              <w:bottom w:val="single" w:sz="4" w:space="0" w:color="000000"/>
              <w:right w:val="single" w:sz="4" w:space="0" w:color="000000"/>
            </w:tcBorders>
            <w:shd w:val="clear" w:color="auto" w:fill="auto"/>
          </w:tcPr>
          <w:p w14:paraId="5D8C4BA4" w14:textId="77777777" w:rsidR="006032A1" w:rsidRPr="006032A1" w:rsidRDefault="006032A1" w:rsidP="00AD4869">
            <w:pPr>
              <w:jc w:val="both"/>
              <w:rPr>
                <w:rFonts w:ascii="Arial" w:hAnsi="Arial" w:cs="Arial"/>
              </w:rPr>
            </w:pPr>
            <w:r w:rsidRPr="006032A1">
              <w:rPr>
                <w:rFonts w:ascii="Arial" w:hAnsi="Arial" w:cs="Arial"/>
              </w:rPr>
              <w:t>Handover and project closure sign-off</w:t>
            </w:r>
          </w:p>
        </w:tc>
      </w:tr>
    </w:tbl>
    <w:p w14:paraId="01103A8E" w14:textId="77777777" w:rsidR="00EF4BA0" w:rsidRDefault="00EF4BA0">
      <w:pPr>
        <w:spacing w:line="340" w:lineRule="exact"/>
        <w:ind w:right="-619"/>
        <w:rPr>
          <w:rFonts w:ascii="Arial" w:hAnsi="Arial" w:cs="Arial"/>
          <w:sz w:val="18"/>
          <w:szCs w:val="18"/>
        </w:rPr>
      </w:pPr>
    </w:p>
    <w:p w14:paraId="66A31946" w14:textId="77777777" w:rsidR="006032A1" w:rsidRDefault="006032A1">
      <w:pPr>
        <w:spacing w:line="340" w:lineRule="exact"/>
        <w:ind w:right="-619"/>
        <w:rPr>
          <w:rFonts w:ascii="Arial" w:hAnsi="Arial" w:cs="Arial"/>
          <w:sz w:val="18"/>
          <w:szCs w:val="18"/>
        </w:rPr>
      </w:pPr>
    </w:p>
    <w:p w14:paraId="1A0D7B68" w14:textId="77777777" w:rsidR="00EF4BA0" w:rsidRDefault="00EF4BA0">
      <w:pPr>
        <w:pStyle w:val="Heading5"/>
        <w:tabs>
          <w:tab w:val="left" w:pos="0"/>
        </w:tabs>
        <w:ind w:right="-619"/>
        <w:rPr>
          <w:rFonts w:ascii="Arial" w:hAnsi="Arial" w:cs="Arial"/>
          <w:sz w:val="18"/>
          <w:szCs w:val="18"/>
        </w:rPr>
      </w:pPr>
    </w:p>
    <w:p w14:paraId="12441615" w14:textId="77777777" w:rsidR="00E65395" w:rsidRDefault="00E65395" w:rsidP="00E65395"/>
    <w:p w14:paraId="590FDA2D" w14:textId="77777777" w:rsidR="00E65395" w:rsidRPr="00E65395" w:rsidRDefault="00E65395" w:rsidP="00E65395"/>
    <w:p w14:paraId="5031D32D" w14:textId="77777777" w:rsidR="00AA382A" w:rsidRDefault="00AA382A">
      <w:pPr>
        <w:rPr>
          <w:rFonts w:ascii="Arial" w:hAnsi="Arial" w:cs="Arial"/>
          <w:sz w:val="18"/>
          <w:szCs w:val="18"/>
        </w:rPr>
      </w:pPr>
    </w:p>
    <w:sectPr w:rsidR="00AA382A" w:rsidSect="00557523">
      <w:headerReference w:type="default" r:id="rId8"/>
      <w:footerReference w:type="default" r:id="rId9"/>
      <w:footnotePr>
        <w:pos w:val="beneathText"/>
      </w:footnotePr>
      <w:pgSz w:w="11905" w:h="16837"/>
      <w:pgMar w:top="762" w:right="1440" w:bottom="762" w:left="1728"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3D631" w14:textId="77777777" w:rsidR="00DF5FC5" w:rsidRDefault="00DF5FC5">
      <w:r>
        <w:separator/>
      </w:r>
    </w:p>
  </w:endnote>
  <w:endnote w:type="continuationSeparator" w:id="0">
    <w:p w14:paraId="57837DA0" w14:textId="77777777" w:rsidR="00DF5FC5" w:rsidRDefault="00DF5FC5">
      <w:r>
        <w:continuationSeparator/>
      </w:r>
    </w:p>
  </w:endnote>
  <w:endnote w:type="continuationNotice" w:id="1">
    <w:p w14:paraId="7B9B7F33" w14:textId="77777777" w:rsidR="00DF5FC5" w:rsidRDefault="00DF5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9EA90" w14:textId="77777777" w:rsidR="00DF5FC5" w:rsidRDefault="00DF5FC5">
    <w:pPr>
      <w:pStyle w:val="Footer"/>
      <w:rPr>
        <w:b/>
      </w:rPr>
    </w:pPr>
    <w:r>
      <w:rPr>
        <w:b/>
      </w:rPr>
      <w:t>_______________________</w:t>
    </w:r>
  </w:p>
  <w:p w14:paraId="70385746" w14:textId="77777777" w:rsidR="00DF5FC5" w:rsidRDefault="00DF5FC5">
    <w:pPr>
      <w:pStyle w:val="Footer"/>
      <w:rPr>
        <w:b/>
      </w:rPr>
    </w:pPr>
    <w:r>
      <w:rPr>
        <w:b/>
      </w:rPr>
      <w:t>SALES – OPF</w:t>
    </w:r>
    <w:r>
      <w:rPr>
        <w:b/>
      </w:rPr>
      <w:tab/>
      <w:t xml:space="preserve">                                                     </w:t>
    </w:r>
    <w:r>
      <w:rPr>
        <w:b/>
      </w:rPr>
      <w:tab/>
      <w:t xml:space="preserve">              Rev. No.: 01  </w:t>
    </w:r>
  </w:p>
  <w:p w14:paraId="3C7904C7" w14:textId="77777777" w:rsidR="00DF5FC5" w:rsidRDefault="00DF5FC5">
    <w:pPr>
      <w:pStyle w:val="Footer"/>
      <w:rPr>
        <w:b/>
      </w:rPr>
    </w:pPr>
    <w:r>
      <w:rPr>
        <w:b/>
      </w:rPr>
      <w:tab/>
      <w:t xml:space="preserve">                                                                                                                                                            09/04/2014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0D7EC" w14:textId="77777777" w:rsidR="00DF5FC5" w:rsidRDefault="00DF5FC5">
      <w:r>
        <w:separator/>
      </w:r>
    </w:p>
  </w:footnote>
  <w:footnote w:type="continuationSeparator" w:id="0">
    <w:p w14:paraId="6C6B7247" w14:textId="77777777" w:rsidR="00DF5FC5" w:rsidRDefault="00DF5FC5">
      <w:r>
        <w:continuationSeparator/>
      </w:r>
    </w:p>
  </w:footnote>
  <w:footnote w:type="continuationNotice" w:id="1">
    <w:p w14:paraId="71E45675" w14:textId="77777777" w:rsidR="00DF5FC5" w:rsidRDefault="00DF5F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F2BFA" w14:textId="77777777" w:rsidR="00DF5FC5" w:rsidRDefault="00DF5FC5">
    <w:pPr>
      <w:pStyle w:val="Header"/>
      <w:jc w:val="center"/>
      <w:rPr>
        <w:b/>
        <w:sz w:val="24"/>
        <w:szCs w:val="24"/>
      </w:rPr>
    </w:pPr>
    <w:r>
      <w:rPr>
        <w:b/>
        <w:sz w:val="24"/>
        <w:szCs w:val="24"/>
      </w:rPr>
      <w:t>Order Processing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chin">
    <w15:presenceInfo w15:providerId="None" w15:userId="sach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7D"/>
    <w:rsid w:val="00001DD6"/>
    <w:rsid w:val="00031673"/>
    <w:rsid w:val="00045206"/>
    <w:rsid w:val="00045B14"/>
    <w:rsid w:val="000710C9"/>
    <w:rsid w:val="00081782"/>
    <w:rsid w:val="000B4B06"/>
    <w:rsid w:val="000C09C6"/>
    <w:rsid w:val="000C0E25"/>
    <w:rsid w:val="000E6EA3"/>
    <w:rsid w:val="000F0EB0"/>
    <w:rsid w:val="0014249F"/>
    <w:rsid w:val="00163BEC"/>
    <w:rsid w:val="00173ABA"/>
    <w:rsid w:val="001940E7"/>
    <w:rsid w:val="001E0C9F"/>
    <w:rsid w:val="00234D43"/>
    <w:rsid w:val="00234EDB"/>
    <w:rsid w:val="002459F3"/>
    <w:rsid w:val="0025297E"/>
    <w:rsid w:val="002F4EEB"/>
    <w:rsid w:val="003173A2"/>
    <w:rsid w:val="003425D7"/>
    <w:rsid w:val="00346790"/>
    <w:rsid w:val="00350253"/>
    <w:rsid w:val="003E3174"/>
    <w:rsid w:val="00420725"/>
    <w:rsid w:val="004263A0"/>
    <w:rsid w:val="00441A03"/>
    <w:rsid w:val="0044541D"/>
    <w:rsid w:val="00467FF8"/>
    <w:rsid w:val="004836D2"/>
    <w:rsid w:val="005072B2"/>
    <w:rsid w:val="00557523"/>
    <w:rsid w:val="0056298A"/>
    <w:rsid w:val="00563FD3"/>
    <w:rsid w:val="00570372"/>
    <w:rsid w:val="005A2144"/>
    <w:rsid w:val="005E093F"/>
    <w:rsid w:val="005F4869"/>
    <w:rsid w:val="00602046"/>
    <w:rsid w:val="006032A1"/>
    <w:rsid w:val="00613B3B"/>
    <w:rsid w:val="00650CCF"/>
    <w:rsid w:val="006A7C0E"/>
    <w:rsid w:val="006B10E8"/>
    <w:rsid w:val="006B1DC8"/>
    <w:rsid w:val="006B4F21"/>
    <w:rsid w:val="00700211"/>
    <w:rsid w:val="0070431C"/>
    <w:rsid w:val="007932B3"/>
    <w:rsid w:val="007F4986"/>
    <w:rsid w:val="008301CE"/>
    <w:rsid w:val="008C06E8"/>
    <w:rsid w:val="008E3DF2"/>
    <w:rsid w:val="008F33A0"/>
    <w:rsid w:val="00913750"/>
    <w:rsid w:val="00930352"/>
    <w:rsid w:val="0094482A"/>
    <w:rsid w:val="009607A2"/>
    <w:rsid w:val="00997602"/>
    <w:rsid w:val="009D1FE0"/>
    <w:rsid w:val="009D63FF"/>
    <w:rsid w:val="009F3CEF"/>
    <w:rsid w:val="009F4B4A"/>
    <w:rsid w:val="00A227EC"/>
    <w:rsid w:val="00A26CA9"/>
    <w:rsid w:val="00A5495C"/>
    <w:rsid w:val="00A76A05"/>
    <w:rsid w:val="00A807E5"/>
    <w:rsid w:val="00AA382A"/>
    <w:rsid w:val="00AD4869"/>
    <w:rsid w:val="00AE0FC8"/>
    <w:rsid w:val="00AF2933"/>
    <w:rsid w:val="00B154C9"/>
    <w:rsid w:val="00B269F9"/>
    <w:rsid w:val="00B91BE7"/>
    <w:rsid w:val="00BC19A8"/>
    <w:rsid w:val="00BD6967"/>
    <w:rsid w:val="00BE6BC8"/>
    <w:rsid w:val="00BF385C"/>
    <w:rsid w:val="00C06A9F"/>
    <w:rsid w:val="00C1216E"/>
    <w:rsid w:val="00C16633"/>
    <w:rsid w:val="00C22A03"/>
    <w:rsid w:val="00C60A49"/>
    <w:rsid w:val="00C81A08"/>
    <w:rsid w:val="00C91950"/>
    <w:rsid w:val="00CB0CC8"/>
    <w:rsid w:val="00CC2F2B"/>
    <w:rsid w:val="00CE7C7D"/>
    <w:rsid w:val="00CF50ED"/>
    <w:rsid w:val="00D260C5"/>
    <w:rsid w:val="00D52276"/>
    <w:rsid w:val="00D84FEB"/>
    <w:rsid w:val="00D9013E"/>
    <w:rsid w:val="00DA6D7A"/>
    <w:rsid w:val="00DB2E8C"/>
    <w:rsid w:val="00DC06CA"/>
    <w:rsid w:val="00DE1474"/>
    <w:rsid w:val="00DE4577"/>
    <w:rsid w:val="00DF5FC5"/>
    <w:rsid w:val="00E61EC6"/>
    <w:rsid w:val="00E65395"/>
    <w:rsid w:val="00EC51B4"/>
    <w:rsid w:val="00EF4BA0"/>
    <w:rsid w:val="00F26E04"/>
    <w:rsid w:val="00F75117"/>
    <w:rsid w:val="00FC296E"/>
    <w:rsid w:val="00FE6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4893"/>
  <w15:docId w15:val="{B37068AE-CD52-4113-9C0C-32AA3CE8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23"/>
    <w:pPr>
      <w:suppressAutoHyphens/>
    </w:pPr>
    <w:rPr>
      <w:lang w:eastAsia="ar-SA"/>
    </w:rPr>
  </w:style>
  <w:style w:type="paragraph" w:styleId="Heading1">
    <w:name w:val="heading 1"/>
    <w:basedOn w:val="Normal"/>
    <w:next w:val="Normal"/>
    <w:qFormat/>
    <w:rsid w:val="00557523"/>
    <w:pPr>
      <w:keepNext/>
      <w:numPr>
        <w:numId w:val="1"/>
      </w:numPr>
      <w:outlineLvl w:val="0"/>
    </w:pPr>
    <w:rPr>
      <w:b/>
      <w:sz w:val="22"/>
    </w:rPr>
  </w:style>
  <w:style w:type="paragraph" w:styleId="Heading3">
    <w:name w:val="heading 3"/>
    <w:basedOn w:val="Normal"/>
    <w:next w:val="Normal"/>
    <w:qFormat/>
    <w:rsid w:val="00557523"/>
    <w:pPr>
      <w:keepNext/>
      <w:numPr>
        <w:ilvl w:val="2"/>
        <w:numId w:val="1"/>
      </w:numPr>
      <w:outlineLvl w:val="2"/>
    </w:pPr>
    <w:rPr>
      <w:rFonts w:ascii="Book Antiqua" w:hAnsi="Book Antiqua"/>
      <w:b/>
      <w:sz w:val="18"/>
    </w:rPr>
  </w:style>
  <w:style w:type="paragraph" w:styleId="Heading5">
    <w:name w:val="heading 5"/>
    <w:basedOn w:val="Normal"/>
    <w:next w:val="Normal"/>
    <w:qFormat/>
    <w:rsid w:val="00557523"/>
    <w:pPr>
      <w:keepNext/>
      <w:numPr>
        <w:ilvl w:val="4"/>
        <w:numId w:val="1"/>
      </w:numPr>
      <w:spacing w:line="340" w:lineRule="exact"/>
      <w:ind w:right="-349"/>
      <w:jc w:val="center"/>
      <w:outlineLvl w:val="4"/>
    </w:pPr>
    <w:rPr>
      <w:rFonts w:ascii="Book Antiqua" w:hAnsi="Book Antiqu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557523"/>
    <w:pPr>
      <w:keepNext/>
      <w:spacing w:before="240" w:after="120"/>
    </w:pPr>
    <w:rPr>
      <w:rFonts w:ascii="Arial" w:eastAsia="Lucida Sans Unicode" w:hAnsi="Arial" w:cs="Tahoma"/>
      <w:sz w:val="28"/>
      <w:szCs w:val="28"/>
    </w:rPr>
  </w:style>
  <w:style w:type="paragraph" w:styleId="BodyText">
    <w:name w:val="Body Text"/>
    <w:basedOn w:val="Normal"/>
    <w:semiHidden/>
    <w:rsid w:val="00557523"/>
    <w:rPr>
      <w:b/>
      <w:sz w:val="22"/>
    </w:rPr>
  </w:style>
  <w:style w:type="paragraph" w:styleId="List">
    <w:name w:val="List"/>
    <w:basedOn w:val="BodyText"/>
    <w:semiHidden/>
    <w:rsid w:val="00557523"/>
    <w:rPr>
      <w:rFonts w:cs="Tahoma"/>
    </w:rPr>
  </w:style>
  <w:style w:type="paragraph" w:styleId="Caption">
    <w:name w:val="caption"/>
    <w:basedOn w:val="Normal"/>
    <w:qFormat/>
    <w:rsid w:val="00557523"/>
    <w:pPr>
      <w:suppressLineNumbers/>
      <w:spacing w:before="120" w:after="120"/>
    </w:pPr>
    <w:rPr>
      <w:rFonts w:cs="Tahoma"/>
      <w:i/>
      <w:iCs/>
      <w:sz w:val="24"/>
      <w:szCs w:val="24"/>
    </w:rPr>
  </w:style>
  <w:style w:type="paragraph" w:customStyle="1" w:styleId="Index">
    <w:name w:val="Index"/>
    <w:basedOn w:val="Normal"/>
    <w:rsid w:val="00557523"/>
    <w:pPr>
      <w:suppressLineNumbers/>
    </w:pPr>
    <w:rPr>
      <w:rFonts w:cs="Tahoma"/>
    </w:rPr>
  </w:style>
  <w:style w:type="paragraph" w:styleId="BodyText2">
    <w:name w:val="Body Text 2"/>
    <w:basedOn w:val="Normal"/>
    <w:rsid w:val="00557523"/>
    <w:pPr>
      <w:spacing w:line="340" w:lineRule="exact"/>
      <w:ind w:right="-349"/>
    </w:pPr>
  </w:style>
  <w:style w:type="paragraph" w:styleId="BalloonText">
    <w:name w:val="Balloon Text"/>
    <w:basedOn w:val="Normal"/>
    <w:rsid w:val="00557523"/>
    <w:rPr>
      <w:rFonts w:ascii="Tahoma" w:hAnsi="Tahoma" w:cs="Tahoma"/>
      <w:sz w:val="16"/>
      <w:szCs w:val="16"/>
    </w:rPr>
  </w:style>
  <w:style w:type="paragraph" w:styleId="Header">
    <w:name w:val="header"/>
    <w:basedOn w:val="Normal"/>
    <w:semiHidden/>
    <w:rsid w:val="00557523"/>
    <w:pPr>
      <w:tabs>
        <w:tab w:val="center" w:pos="4320"/>
        <w:tab w:val="right" w:pos="8640"/>
      </w:tabs>
    </w:pPr>
  </w:style>
  <w:style w:type="paragraph" w:styleId="Footer">
    <w:name w:val="footer"/>
    <w:basedOn w:val="Normal"/>
    <w:semiHidden/>
    <w:rsid w:val="00557523"/>
    <w:pPr>
      <w:tabs>
        <w:tab w:val="center" w:pos="4320"/>
        <w:tab w:val="right" w:pos="8640"/>
      </w:tabs>
    </w:pPr>
  </w:style>
  <w:style w:type="paragraph" w:customStyle="1" w:styleId="TableContents">
    <w:name w:val="Table Contents"/>
    <w:basedOn w:val="Normal"/>
    <w:rsid w:val="00557523"/>
    <w:pPr>
      <w:suppressLineNumbers/>
    </w:pPr>
  </w:style>
  <w:style w:type="paragraph" w:customStyle="1" w:styleId="TableHeading">
    <w:name w:val="Table Heading"/>
    <w:basedOn w:val="TableContents"/>
    <w:rsid w:val="0055752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21214">
      <w:bodyDiv w:val="1"/>
      <w:marLeft w:val="0"/>
      <w:marRight w:val="0"/>
      <w:marTop w:val="0"/>
      <w:marBottom w:val="0"/>
      <w:divBdr>
        <w:top w:val="none" w:sz="0" w:space="0" w:color="auto"/>
        <w:left w:val="none" w:sz="0" w:space="0" w:color="auto"/>
        <w:bottom w:val="none" w:sz="0" w:space="0" w:color="auto"/>
        <w:right w:val="none" w:sz="0" w:space="0" w:color="auto"/>
      </w:divBdr>
    </w:div>
    <w:div w:id="13618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2893B7-464D-484C-BE10-9E4976BA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Mktg</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Mktg</dc:title>
  <dc:creator>Manisha Koli</dc:creator>
  <cp:lastModifiedBy>sachin</cp:lastModifiedBy>
  <cp:revision>11</cp:revision>
  <cp:lastPrinted>2018-02-02T11:28:00Z</cp:lastPrinted>
  <dcterms:created xsi:type="dcterms:W3CDTF">2018-02-02T11:10:00Z</dcterms:created>
  <dcterms:modified xsi:type="dcterms:W3CDTF">2018-04-25T07:26:00Z</dcterms:modified>
</cp:coreProperties>
</file>